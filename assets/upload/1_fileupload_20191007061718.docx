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7A304" w14:textId="77777777" w:rsidR="00F4083E" w:rsidRDefault="00F4083E" w:rsidP="00F4083E">
      <w:pPr>
        <w:jc w:val="center"/>
        <w:rPr>
          <w:b/>
          <w:sz w:val="32"/>
        </w:rPr>
      </w:pPr>
      <w:r w:rsidRPr="00174BF8">
        <w:rPr>
          <w:rFonts w:ascii="Arial" w:hAnsi="Arial" w:cs="Arial"/>
          <w:bCs/>
          <w:noProof/>
          <w:sz w:val="20"/>
          <w:szCs w:val="20"/>
          <w:lang w:val="en-US"/>
        </w:rPr>
        <w:drawing>
          <wp:anchor distT="0" distB="0" distL="114300" distR="114300" simplePos="0" relativeHeight="251659264" behindDoc="1" locked="0" layoutInCell="1" allowOverlap="1" wp14:anchorId="54D3928D" wp14:editId="53AA1B04">
            <wp:simplePos x="0" y="0"/>
            <wp:positionH relativeFrom="column">
              <wp:posOffset>2034540</wp:posOffset>
            </wp:positionH>
            <wp:positionV relativeFrom="paragraph">
              <wp:posOffset>5080</wp:posOffset>
            </wp:positionV>
            <wp:extent cx="1659747" cy="510989"/>
            <wp:effectExtent l="0" t="0" r="4445" b="0"/>
            <wp:wrapTight wrapText="bothSides">
              <wp:wrapPolygon edited="0">
                <wp:start x="7440" y="0"/>
                <wp:lineTo x="0" y="3761"/>
                <wp:lineTo x="0" y="8060"/>
                <wp:lineTo x="1157" y="8597"/>
                <wp:lineTo x="827" y="20955"/>
                <wp:lineTo x="992" y="20955"/>
                <wp:lineTo x="20005" y="20955"/>
                <wp:lineTo x="20335" y="17194"/>
                <wp:lineTo x="21493" y="12896"/>
                <wp:lineTo x="21493" y="9672"/>
                <wp:lineTo x="18351" y="8597"/>
                <wp:lineTo x="11904" y="537"/>
                <wp:lineTo x="11242" y="0"/>
                <wp:lineTo x="744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 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9747" cy="510989"/>
                    </a:xfrm>
                    <a:prstGeom prst="rect">
                      <a:avLst/>
                    </a:prstGeom>
                  </pic:spPr>
                </pic:pic>
              </a:graphicData>
            </a:graphic>
            <wp14:sizeRelH relativeFrom="page">
              <wp14:pctWidth>0</wp14:pctWidth>
            </wp14:sizeRelH>
            <wp14:sizeRelV relativeFrom="page">
              <wp14:pctHeight>0</wp14:pctHeight>
            </wp14:sizeRelV>
          </wp:anchor>
        </w:drawing>
      </w:r>
    </w:p>
    <w:p w14:paraId="16159BAF" w14:textId="77777777" w:rsidR="00F4083E" w:rsidRDefault="00F4083E" w:rsidP="00F4083E">
      <w:pPr>
        <w:jc w:val="center"/>
        <w:rPr>
          <w:b/>
          <w:sz w:val="32"/>
        </w:rPr>
      </w:pPr>
    </w:p>
    <w:p w14:paraId="56024A23" w14:textId="77777777" w:rsidR="00F4083E" w:rsidRPr="005A6D4E" w:rsidRDefault="00F4083E" w:rsidP="00F4083E">
      <w:pPr>
        <w:jc w:val="center"/>
        <w:rPr>
          <w:rFonts w:ascii="Arial" w:eastAsia="Times New Roman" w:hAnsi="Arial" w:cs="Arial"/>
          <w:color w:val="000000" w:themeColor="text1"/>
          <w:sz w:val="20"/>
          <w:szCs w:val="20"/>
          <w:shd w:val="clear" w:color="auto" w:fill="FFFFFF"/>
        </w:rPr>
      </w:pPr>
    </w:p>
    <w:p w14:paraId="30E2F815" w14:textId="77777777" w:rsidR="00F4083E" w:rsidRPr="005A6D4E" w:rsidRDefault="00F4083E" w:rsidP="00F4083E">
      <w:pPr>
        <w:jc w:val="center"/>
        <w:rPr>
          <w:rFonts w:ascii="Arial" w:eastAsia="Times New Roman" w:hAnsi="Arial" w:cs="Arial"/>
          <w:noProof/>
          <w:color w:val="000000" w:themeColor="text1"/>
          <w:sz w:val="20"/>
          <w:shd w:val="clear" w:color="auto" w:fill="FFFFFF"/>
          <w:lang w:val="cy-GB"/>
        </w:rPr>
      </w:pPr>
      <w:r w:rsidRPr="005A6D4E">
        <w:rPr>
          <w:rFonts w:ascii="Arial" w:eastAsia="Times New Roman" w:hAnsi="Arial" w:cs="Arial"/>
          <w:noProof/>
          <w:color w:val="000000" w:themeColor="text1"/>
          <w:sz w:val="20"/>
          <w:shd w:val="clear" w:color="auto" w:fill="FFFFFF"/>
          <w:lang w:val="cy-GB"/>
        </w:rPr>
        <w:t>PT. FUSE TEKNOLOGI INDONESIA</w:t>
      </w:r>
    </w:p>
    <w:p w14:paraId="0E540F87" w14:textId="77777777" w:rsidR="00F4083E" w:rsidRPr="005A6D4E" w:rsidRDefault="00F4083E" w:rsidP="00F4083E">
      <w:pPr>
        <w:jc w:val="center"/>
        <w:rPr>
          <w:rFonts w:ascii="Arial" w:eastAsia="Times New Roman" w:hAnsi="Arial" w:cs="Arial"/>
          <w:noProof/>
          <w:color w:val="000000" w:themeColor="text1"/>
          <w:sz w:val="20"/>
          <w:shd w:val="clear" w:color="auto" w:fill="FFFFFF"/>
          <w:lang w:val="cy-GB"/>
        </w:rPr>
      </w:pPr>
      <w:r w:rsidRPr="005A6D4E">
        <w:rPr>
          <w:rFonts w:ascii="Arial" w:eastAsia="Times New Roman" w:hAnsi="Arial" w:cs="Arial"/>
          <w:noProof/>
          <w:color w:val="000000" w:themeColor="text1"/>
          <w:sz w:val="20"/>
          <w:shd w:val="clear" w:color="auto" w:fill="FFFFFF"/>
          <w:lang w:val="cy-GB"/>
        </w:rPr>
        <w:t xml:space="preserve">Rich Palace, Jl. Meruya Ilir Raya No.36-40, RT.8/RW.7, Srengseng, </w:t>
      </w:r>
    </w:p>
    <w:p w14:paraId="49E475F9" w14:textId="5ECD0B3E" w:rsidR="00F4083E" w:rsidRPr="005A6D4E" w:rsidRDefault="00F4083E" w:rsidP="00F4083E">
      <w:pPr>
        <w:jc w:val="center"/>
        <w:rPr>
          <w:rFonts w:ascii="Arial" w:eastAsia="Times New Roman" w:hAnsi="Arial" w:cs="Arial"/>
          <w:noProof/>
          <w:color w:val="000000" w:themeColor="text1"/>
          <w:sz w:val="20"/>
          <w:shd w:val="clear" w:color="auto" w:fill="FFFFFF"/>
          <w:lang w:val="cy-GB"/>
        </w:rPr>
      </w:pPr>
      <w:r w:rsidRPr="005A6D4E">
        <w:rPr>
          <w:rFonts w:ascii="Arial" w:eastAsia="Times New Roman" w:hAnsi="Arial" w:cs="Arial"/>
          <w:noProof/>
          <w:color w:val="000000" w:themeColor="text1"/>
          <w:sz w:val="20"/>
          <w:shd w:val="clear" w:color="auto" w:fill="FFFFFF"/>
          <w:lang w:val="cy-GB"/>
        </w:rPr>
        <w:t>Kembangan, Jakarta Barat, Jakarta 11630</w:t>
      </w:r>
    </w:p>
    <w:p w14:paraId="5C8EB9AE" w14:textId="7B352E26" w:rsidR="00F4083E" w:rsidRPr="005A6D4E" w:rsidRDefault="005A6D4E" w:rsidP="00F4083E">
      <w:pPr>
        <w:jc w:val="center"/>
        <w:rPr>
          <w:rFonts w:ascii="Arial" w:hAnsi="Arial" w:cs="Arial"/>
          <w:noProof/>
          <w:color w:val="000000" w:themeColor="text1"/>
          <w:sz w:val="20"/>
          <w:lang w:val="cy-GB"/>
        </w:rPr>
      </w:pPr>
      <w:r w:rsidRPr="005A6D4E">
        <w:rPr>
          <w:b/>
          <w:noProof/>
          <w:color w:val="000000" w:themeColor="text1"/>
          <w:lang w:val="en-US"/>
        </w:rPr>
        <w:drawing>
          <wp:anchor distT="0" distB="0" distL="114300" distR="114300" simplePos="0" relativeHeight="251662336" behindDoc="0" locked="0" layoutInCell="1" allowOverlap="1" wp14:anchorId="3FDB4298" wp14:editId="53DCF889">
            <wp:simplePos x="0" y="0"/>
            <wp:positionH relativeFrom="column">
              <wp:posOffset>4048666</wp:posOffset>
            </wp:positionH>
            <wp:positionV relativeFrom="paragraph">
              <wp:posOffset>5715</wp:posOffset>
            </wp:positionV>
            <wp:extent cx="151130" cy="15113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a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130" cy="151130"/>
                    </a:xfrm>
                    <a:prstGeom prst="rect">
                      <a:avLst/>
                    </a:prstGeom>
                  </pic:spPr>
                </pic:pic>
              </a:graphicData>
            </a:graphic>
            <wp14:sizeRelH relativeFrom="page">
              <wp14:pctWidth>0</wp14:pctWidth>
            </wp14:sizeRelH>
            <wp14:sizeRelV relativeFrom="page">
              <wp14:pctHeight>0</wp14:pctHeight>
            </wp14:sizeRelV>
          </wp:anchor>
        </w:drawing>
      </w:r>
      <w:r w:rsidRPr="005A6D4E">
        <w:rPr>
          <w:b/>
          <w:noProof/>
          <w:color w:val="000000" w:themeColor="text1"/>
          <w:lang w:val="en-US"/>
        </w:rPr>
        <w:drawing>
          <wp:anchor distT="0" distB="0" distL="114300" distR="114300" simplePos="0" relativeHeight="251661312" behindDoc="0" locked="0" layoutInCell="1" allowOverlap="1" wp14:anchorId="7EFBA052" wp14:editId="103850BB">
            <wp:simplePos x="0" y="0"/>
            <wp:positionH relativeFrom="column">
              <wp:posOffset>2880765</wp:posOffset>
            </wp:positionH>
            <wp:positionV relativeFrom="paragraph">
              <wp:posOffset>7120</wp:posOffset>
            </wp:positionV>
            <wp:extent cx="151130" cy="151130"/>
            <wp:effectExtent l="0" t="0" r="1270" b="1270"/>
            <wp:wrapNone/>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set_round-2-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130" cy="151130"/>
                    </a:xfrm>
                    <a:prstGeom prst="ellipse">
                      <a:avLst/>
                    </a:prstGeom>
                  </pic:spPr>
                </pic:pic>
              </a:graphicData>
            </a:graphic>
            <wp14:sizeRelH relativeFrom="page">
              <wp14:pctWidth>0</wp14:pctWidth>
            </wp14:sizeRelH>
            <wp14:sizeRelV relativeFrom="page">
              <wp14:pctHeight>0</wp14:pctHeight>
            </wp14:sizeRelV>
          </wp:anchor>
        </w:drawing>
      </w:r>
      <w:r w:rsidRPr="005A6D4E">
        <w:rPr>
          <w:b/>
          <w:noProof/>
          <w:color w:val="000000" w:themeColor="text1"/>
          <w:lang w:val="en-US"/>
        </w:rPr>
        <w:drawing>
          <wp:anchor distT="0" distB="0" distL="114300" distR="114300" simplePos="0" relativeHeight="251660288" behindDoc="0" locked="0" layoutInCell="1" allowOverlap="1" wp14:anchorId="0B64F868" wp14:editId="7BD5DD20">
            <wp:simplePos x="0" y="0"/>
            <wp:positionH relativeFrom="column">
              <wp:posOffset>1612805</wp:posOffset>
            </wp:positionH>
            <wp:positionV relativeFrom="paragraph">
              <wp:posOffset>5215</wp:posOffset>
            </wp:positionV>
            <wp:extent cx="152400" cy="152400"/>
            <wp:effectExtent l="0" t="0" r="0" b="0"/>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sidRPr="005A6D4E">
        <w:rPr>
          <w:rFonts w:ascii="Arial" w:eastAsia="Times New Roman" w:hAnsi="Arial" w:cs="Arial"/>
          <w:noProof/>
          <w:color w:val="000000" w:themeColor="text1"/>
          <w:sz w:val="20"/>
          <w:shd w:val="clear" w:color="auto" w:fill="FFFFFF"/>
          <w:lang w:val="en-US"/>
        </w:rPr>
        <w:drawing>
          <wp:anchor distT="0" distB="0" distL="114300" distR="114300" simplePos="0" relativeHeight="251664384" behindDoc="0" locked="0" layoutInCell="1" allowOverlap="1" wp14:anchorId="2F637230" wp14:editId="36E629D6">
            <wp:simplePos x="0" y="0"/>
            <wp:positionH relativeFrom="column">
              <wp:posOffset>531766</wp:posOffset>
            </wp:positionH>
            <wp:positionV relativeFrom="paragraph">
              <wp:posOffset>6024</wp:posOffset>
            </wp:positionV>
            <wp:extent cx="151510" cy="151200"/>
            <wp:effectExtent l="0" t="0" r="127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7-479064_png-file-svg-round-mail-icons-png-transparent.png.jpeg"/>
                    <pic:cNvPicPr/>
                  </pic:nvPicPr>
                  <pic:blipFill>
                    <a:blip r:embed="rId12" cstate="print">
                      <a:extLst>
                        <a:ext uri="{28A0092B-C50C-407E-A947-70E740481C1C}">
                          <a14:useLocalDpi xmlns:a14="http://schemas.microsoft.com/office/drawing/2010/main" val="0"/>
                        </a:ext>
                      </a:extLst>
                    </a:blip>
                    <a:stretch>
                      <a:fillRect/>
                    </a:stretch>
                  </pic:blipFill>
                  <pic:spPr bwMode="auto">
                    <a:xfrm flipV="1">
                      <a:off x="0" y="0"/>
                      <a:ext cx="151510" cy="1512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83E" w:rsidRPr="005A6D4E">
        <w:rPr>
          <w:rFonts w:ascii="Arial" w:hAnsi="Arial" w:cs="Arial"/>
          <w:noProof/>
          <w:color w:val="000000" w:themeColor="text1"/>
          <w:sz w:val="20"/>
          <w:lang w:val="cy-GB"/>
        </w:rPr>
        <w:t xml:space="preserve"> </w:t>
      </w:r>
      <w:r w:rsidRPr="005A6D4E">
        <w:rPr>
          <w:rFonts w:ascii="Arial" w:hAnsi="Arial" w:cs="Arial"/>
          <w:noProof/>
          <w:color w:val="000000" w:themeColor="text1"/>
          <w:sz w:val="20"/>
          <w:lang w:val="cy-GB"/>
        </w:rPr>
        <w:t>vip</w:t>
      </w:r>
      <w:r w:rsidR="00F4083E" w:rsidRPr="005A6D4E">
        <w:rPr>
          <w:rFonts w:ascii="Arial" w:hAnsi="Arial" w:cs="Arial"/>
          <w:noProof/>
          <w:color w:val="000000" w:themeColor="text1"/>
          <w:sz w:val="20"/>
          <w:lang w:val="cy-GB"/>
        </w:rPr>
        <w:t>@fuse.co.id;      +62 811 994 6511;      +621 4080 0005;      www.fuse.co.id</w:t>
      </w:r>
    </w:p>
    <w:p w14:paraId="6A763B73" w14:textId="77777777" w:rsidR="00F4083E" w:rsidRPr="009B616D" w:rsidRDefault="00F4083E" w:rsidP="00F4083E">
      <w:pPr>
        <w:jc w:val="center"/>
        <w:rPr>
          <w:b/>
          <w:noProof/>
          <w:lang w:val="cy-GB"/>
        </w:rPr>
      </w:pPr>
      <w:r w:rsidRPr="009B616D">
        <w:rPr>
          <w:b/>
          <w:noProof/>
          <w:lang w:val="en-US"/>
        </w:rPr>
        <mc:AlternateContent>
          <mc:Choice Requires="wps">
            <w:drawing>
              <wp:anchor distT="0" distB="0" distL="114300" distR="114300" simplePos="0" relativeHeight="251663360" behindDoc="0" locked="0" layoutInCell="1" allowOverlap="1" wp14:anchorId="196554C9" wp14:editId="5F726D32">
                <wp:simplePos x="0" y="0"/>
                <wp:positionH relativeFrom="column">
                  <wp:posOffset>-15240</wp:posOffset>
                </wp:positionH>
                <wp:positionV relativeFrom="paragraph">
                  <wp:posOffset>65580</wp:posOffset>
                </wp:positionV>
                <wp:extent cx="5748655" cy="0"/>
                <wp:effectExtent l="0" t="12700" r="17145" b="12700"/>
                <wp:wrapNone/>
                <wp:docPr id="8" name="Straight Connector 8"/>
                <wp:cNvGraphicFramePr/>
                <a:graphic xmlns:a="http://schemas.openxmlformats.org/drawingml/2006/main">
                  <a:graphicData uri="http://schemas.microsoft.com/office/word/2010/wordprocessingShape">
                    <wps:wsp>
                      <wps:cNvCnPr/>
                      <wps:spPr>
                        <a:xfrm>
                          <a:off x="0" y="0"/>
                          <a:ext cx="5748655"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F632FF6"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pt,5.15pt" to="451.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" strokecolor="red" strokeweight="1.5pt">
                <v:stroke joinstyle="miter"/>
              </v:line>
            </w:pict>
          </mc:Fallback>
        </mc:AlternateContent>
      </w:r>
    </w:p>
    <w:p w14:paraId="1D8D8C85" w14:textId="77777777" w:rsidR="00B74D2B" w:rsidRPr="009B616D" w:rsidRDefault="00B74D2B" w:rsidP="007204E0">
      <w:pPr>
        <w:jc w:val="center"/>
        <w:rPr>
          <w:b/>
          <w:noProof/>
          <w:lang w:val="cy-GB"/>
        </w:rPr>
      </w:pPr>
    </w:p>
    <w:p w14:paraId="5A5481E9" w14:textId="076D9F61" w:rsidR="003C0AE9" w:rsidRPr="00F13339" w:rsidRDefault="00FC10B4" w:rsidP="007204E0">
      <w:pPr>
        <w:jc w:val="center"/>
        <w:rPr>
          <w:rFonts w:ascii="Arial" w:hAnsi="Arial" w:cs="Arial"/>
          <w:b/>
          <w:i/>
          <w:iCs/>
          <w:noProof/>
          <w:sz w:val="28"/>
          <w:szCs w:val="28"/>
          <w:lang w:val="cy-GB"/>
        </w:rPr>
      </w:pPr>
      <w:commentRangeStart w:id="0"/>
      <w:del w:id="1" w:author="Afrianto Budi" w:date="2019-05-31T17:06:00Z">
        <w:r w:rsidRPr="009B616D" w:rsidDel="00BC54F9">
          <w:rPr>
            <w:rFonts w:ascii="Arial" w:hAnsi="Arial" w:cs="Arial"/>
            <w:b/>
            <w:noProof/>
            <w:sz w:val="28"/>
            <w:szCs w:val="28"/>
            <w:lang w:val="cy-GB"/>
          </w:rPr>
          <w:delText>SERTIFIKAT</w:delText>
        </w:r>
        <w:r w:rsidR="002D7B74" w:rsidRPr="009B616D" w:rsidDel="00BC54F9">
          <w:rPr>
            <w:rFonts w:ascii="Arial" w:hAnsi="Arial" w:cs="Arial"/>
            <w:b/>
            <w:noProof/>
            <w:sz w:val="28"/>
            <w:szCs w:val="28"/>
            <w:lang w:val="cy-GB"/>
          </w:rPr>
          <w:delText xml:space="preserve"> / CERTIFICATE</w:delText>
        </w:r>
        <w:commentRangeEnd w:id="0"/>
        <w:r w:rsidR="009049A8" w:rsidDel="00BC54F9">
          <w:rPr>
            <w:rStyle w:val="CommentReference"/>
          </w:rPr>
          <w:commentReference w:id="0"/>
        </w:r>
      </w:del>
      <w:r w:rsidR="00F13339">
        <w:rPr>
          <w:rFonts w:ascii="Arial" w:hAnsi="Arial" w:cs="Arial"/>
          <w:b/>
          <w:noProof/>
          <w:sz w:val="28"/>
          <w:szCs w:val="28"/>
          <w:lang w:val="cy-GB"/>
        </w:rPr>
        <w:t xml:space="preserve">SERTIFIKAT / </w:t>
      </w:r>
      <w:r w:rsidR="00F13339" w:rsidRPr="00F13339">
        <w:rPr>
          <w:rFonts w:ascii="Arial" w:hAnsi="Arial" w:cs="Arial"/>
          <w:b/>
          <w:i/>
          <w:iCs/>
          <w:noProof/>
          <w:sz w:val="28"/>
          <w:szCs w:val="28"/>
          <w:lang w:val="cy-GB"/>
        </w:rPr>
        <w:t>CERTIFICATE</w:t>
      </w:r>
    </w:p>
    <w:p w14:paraId="7708BF4D" w14:textId="226B7D6E" w:rsidR="007204E0" w:rsidRPr="009B616D" w:rsidRDefault="00FC10B4" w:rsidP="007204E0">
      <w:pPr>
        <w:jc w:val="center"/>
        <w:rPr>
          <w:rFonts w:ascii="Arial" w:hAnsi="Arial" w:cs="Arial"/>
          <w:b/>
          <w:noProof/>
          <w:sz w:val="28"/>
          <w:szCs w:val="28"/>
          <w:lang w:val="cy-GB"/>
        </w:rPr>
      </w:pPr>
      <w:r w:rsidRPr="009B616D">
        <w:rPr>
          <w:rFonts w:ascii="Arial" w:hAnsi="Arial" w:cs="Arial"/>
          <w:b/>
          <w:noProof/>
          <w:sz w:val="28"/>
          <w:szCs w:val="28"/>
          <w:lang w:val="cy-GB"/>
        </w:rPr>
        <w:t>FUSE AUTOMATE</w:t>
      </w:r>
    </w:p>
    <w:p w14:paraId="259FF040" w14:textId="77777777" w:rsidR="007204E0" w:rsidRPr="009B616D" w:rsidRDefault="007204E0">
      <w:pPr>
        <w:rPr>
          <w:rFonts w:ascii="Arial" w:hAnsi="Arial" w:cs="Arial"/>
          <w:noProof/>
          <w:sz w:val="28"/>
          <w:szCs w:val="28"/>
          <w:lang w:val="cy-GB"/>
        </w:rPr>
      </w:pPr>
    </w:p>
    <w:p w14:paraId="03D083B9" w14:textId="77777777" w:rsidR="007E3DF2" w:rsidRPr="009B616D" w:rsidRDefault="007E3DF2">
      <w:pPr>
        <w:rPr>
          <w:rFonts w:ascii="Arial" w:hAnsi="Arial" w:cs="Arial"/>
          <w:b/>
          <w:bCs/>
          <w:noProof/>
          <w:sz w:val="28"/>
          <w:szCs w:val="28"/>
          <w:lang w:val="cy-GB"/>
        </w:rPr>
      </w:pPr>
    </w:p>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2096"/>
        <w:gridCol w:w="1429"/>
        <w:gridCol w:w="284"/>
        <w:gridCol w:w="575"/>
        <w:gridCol w:w="4440"/>
      </w:tblGrid>
      <w:tr w:rsidR="002D7B74" w:rsidRPr="009B616D" w14:paraId="021FF1DE" w14:textId="77777777" w:rsidTr="0011537A">
        <w:tc>
          <w:tcPr>
            <w:tcW w:w="4231" w:type="dxa"/>
            <w:gridSpan w:val="4"/>
          </w:tcPr>
          <w:p w14:paraId="22E7DDCB" w14:textId="24E737D4" w:rsidR="002D7B74" w:rsidRPr="009B616D" w:rsidRDefault="002D7B74" w:rsidP="00767928">
            <w:pPr>
              <w:spacing w:line="288" w:lineRule="auto"/>
              <w:rPr>
                <w:rFonts w:ascii="Arial" w:hAnsi="Arial" w:cs="Arial"/>
                <w:bCs/>
                <w:noProof/>
                <w:sz w:val="20"/>
                <w:szCs w:val="20"/>
                <w:u w:val="single"/>
                <w:lang w:val="cy-GB"/>
              </w:rPr>
            </w:pPr>
            <w:r w:rsidRPr="009B616D">
              <w:rPr>
                <w:rFonts w:ascii="Arial" w:hAnsi="Arial" w:cs="Arial"/>
                <w:bCs/>
                <w:noProof/>
                <w:sz w:val="20"/>
                <w:szCs w:val="20"/>
                <w:u w:val="single"/>
                <w:lang w:val="cy-GB"/>
              </w:rPr>
              <w:t>Nomor Sertifikat</w:t>
            </w:r>
          </w:p>
        </w:tc>
        <w:tc>
          <w:tcPr>
            <w:tcW w:w="575" w:type="dxa"/>
          </w:tcPr>
          <w:p w14:paraId="343489A4" w14:textId="77777777" w:rsidR="002D7B74" w:rsidRPr="009B616D" w:rsidRDefault="002D7B74" w:rsidP="00767928">
            <w:pPr>
              <w:spacing w:line="288" w:lineRule="auto"/>
              <w:rPr>
                <w:rFonts w:ascii="Arial" w:hAnsi="Arial" w:cs="Arial"/>
                <w:noProof/>
                <w:sz w:val="20"/>
                <w:szCs w:val="20"/>
                <w:lang w:val="cy-GB"/>
              </w:rPr>
            </w:pPr>
            <w:r w:rsidRPr="009B616D">
              <w:rPr>
                <w:rFonts w:ascii="Arial" w:hAnsi="Arial" w:cs="Arial"/>
                <w:noProof/>
                <w:sz w:val="20"/>
                <w:szCs w:val="20"/>
                <w:lang w:val="cy-GB"/>
              </w:rPr>
              <w:t>:</w:t>
            </w:r>
          </w:p>
        </w:tc>
        <w:tc>
          <w:tcPr>
            <w:tcW w:w="4440" w:type="dxa"/>
            <w:vMerge w:val="restart"/>
          </w:tcPr>
          <w:p w14:paraId="5E912AB3" w14:textId="5E6CCF94" w:rsidR="002D7B74" w:rsidRPr="009B616D" w:rsidRDefault="00B9470D" w:rsidP="00767928">
            <w:pPr>
              <w:spacing w:line="288" w:lineRule="auto"/>
              <w:rPr>
                <w:rFonts w:ascii="Arial" w:hAnsi="Arial" w:cs="Arial"/>
                <w:noProof/>
                <w:sz w:val="20"/>
                <w:szCs w:val="20"/>
                <w:lang w:val="cy-GB"/>
              </w:rPr>
            </w:pPr>
            <w:r>
              <w:rPr>
                <w:rFonts w:ascii="Arial" w:hAnsi="Arial" w:cs="Arial"/>
                <w:noProof/>
                <w:sz w:val="20"/>
                <w:szCs w:val="20"/>
                <w:lang w:val="cy-GB"/>
              </w:rPr>
              <w:t>VIP</w:t>
            </w:r>
            <w:r w:rsidR="002336B5" w:rsidRPr="009B616D">
              <w:rPr>
                <w:rFonts w:ascii="Arial" w:hAnsi="Arial" w:cs="Arial"/>
                <w:noProof/>
                <w:sz w:val="20"/>
                <w:szCs w:val="20"/>
                <w:lang w:val="cy-GB"/>
              </w:rPr>
              <w:t>-20190520-01-000021</w:t>
            </w:r>
          </w:p>
        </w:tc>
      </w:tr>
      <w:tr w:rsidR="002D7B74" w:rsidRPr="009B616D" w14:paraId="1D8A73B4" w14:textId="77777777" w:rsidTr="0011537A">
        <w:tc>
          <w:tcPr>
            <w:tcW w:w="4231" w:type="dxa"/>
            <w:gridSpan w:val="4"/>
          </w:tcPr>
          <w:p w14:paraId="4EF29EB6" w14:textId="7A2CD4A8" w:rsidR="002D7B74" w:rsidRPr="009B616D" w:rsidRDefault="002D7B74" w:rsidP="00767928">
            <w:pPr>
              <w:spacing w:line="288" w:lineRule="auto"/>
              <w:rPr>
                <w:rFonts w:ascii="Arial" w:hAnsi="Arial" w:cs="Arial"/>
                <w:bCs/>
                <w:i/>
                <w:iCs/>
                <w:noProof/>
                <w:sz w:val="20"/>
                <w:szCs w:val="20"/>
                <w:lang w:val="cy-GB"/>
              </w:rPr>
            </w:pPr>
            <w:r w:rsidRPr="009B616D">
              <w:rPr>
                <w:rFonts w:ascii="Arial" w:hAnsi="Arial" w:cs="Arial"/>
                <w:bCs/>
                <w:i/>
                <w:iCs/>
                <w:noProof/>
                <w:sz w:val="20"/>
                <w:szCs w:val="20"/>
                <w:lang w:val="cy-GB"/>
              </w:rPr>
              <w:t>Certificate Number</w:t>
            </w:r>
          </w:p>
        </w:tc>
        <w:tc>
          <w:tcPr>
            <w:tcW w:w="575" w:type="dxa"/>
          </w:tcPr>
          <w:p w14:paraId="4CBF7D6A" w14:textId="77777777" w:rsidR="002D7B74" w:rsidRPr="009B616D" w:rsidRDefault="002D7B74" w:rsidP="00767928">
            <w:pPr>
              <w:spacing w:line="288" w:lineRule="auto"/>
              <w:rPr>
                <w:rFonts w:ascii="Arial" w:hAnsi="Arial" w:cs="Arial"/>
                <w:noProof/>
                <w:sz w:val="20"/>
                <w:szCs w:val="20"/>
                <w:lang w:val="cy-GB"/>
              </w:rPr>
            </w:pPr>
          </w:p>
        </w:tc>
        <w:tc>
          <w:tcPr>
            <w:tcW w:w="4440" w:type="dxa"/>
            <w:vMerge/>
          </w:tcPr>
          <w:p w14:paraId="693B286B" w14:textId="77777777" w:rsidR="002D7B74" w:rsidRPr="009B616D" w:rsidRDefault="002D7B74" w:rsidP="00767928">
            <w:pPr>
              <w:spacing w:line="288" w:lineRule="auto"/>
              <w:rPr>
                <w:rFonts w:ascii="Arial" w:hAnsi="Arial" w:cs="Arial"/>
                <w:noProof/>
                <w:sz w:val="20"/>
                <w:szCs w:val="20"/>
                <w:lang w:val="cy-GB"/>
              </w:rPr>
            </w:pPr>
          </w:p>
        </w:tc>
      </w:tr>
      <w:tr w:rsidR="002D7B74" w:rsidRPr="009B616D" w14:paraId="3F00A4D5" w14:textId="77777777" w:rsidTr="0011537A">
        <w:tc>
          <w:tcPr>
            <w:tcW w:w="4231" w:type="dxa"/>
            <w:gridSpan w:val="4"/>
          </w:tcPr>
          <w:p w14:paraId="77A74C9B" w14:textId="1D6BE720" w:rsidR="002D7B74" w:rsidRPr="009B616D" w:rsidRDefault="007E58DF" w:rsidP="00767928">
            <w:pPr>
              <w:spacing w:line="288" w:lineRule="auto"/>
              <w:rPr>
                <w:rFonts w:ascii="Arial" w:hAnsi="Arial" w:cs="Arial"/>
                <w:bCs/>
                <w:noProof/>
                <w:sz w:val="20"/>
                <w:szCs w:val="20"/>
                <w:u w:val="single"/>
                <w:lang w:val="cy-GB"/>
              </w:rPr>
            </w:pPr>
            <w:r>
              <w:rPr>
                <w:rFonts w:ascii="Arial" w:hAnsi="Arial" w:cs="Arial"/>
                <w:bCs/>
                <w:noProof/>
                <w:sz w:val="20"/>
                <w:szCs w:val="20"/>
                <w:u w:val="single"/>
                <w:lang w:val="cy-GB"/>
              </w:rPr>
              <w:t>Paket</w:t>
            </w:r>
            <w:r w:rsidR="002D7B74" w:rsidRPr="009B616D">
              <w:rPr>
                <w:rFonts w:ascii="Arial" w:hAnsi="Arial" w:cs="Arial"/>
                <w:bCs/>
                <w:noProof/>
                <w:sz w:val="20"/>
                <w:szCs w:val="20"/>
                <w:u w:val="single"/>
                <w:lang w:val="cy-GB"/>
              </w:rPr>
              <w:t xml:space="preserve"> Fuse Automate</w:t>
            </w:r>
          </w:p>
        </w:tc>
        <w:tc>
          <w:tcPr>
            <w:tcW w:w="575" w:type="dxa"/>
          </w:tcPr>
          <w:p w14:paraId="6832D7A2" w14:textId="1324EEDB" w:rsidR="002D7B74" w:rsidRPr="009B616D" w:rsidRDefault="002D7B74" w:rsidP="00767928">
            <w:pPr>
              <w:spacing w:line="288" w:lineRule="auto"/>
              <w:rPr>
                <w:rFonts w:ascii="Arial" w:hAnsi="Arial" w:cs="Arial"/>
                <w:noProof/>
                <w:sz w:val="20"/>
                <w:szCs w:val="20"/>
                <w:lang w:val="cy-GB"/>
              </w:rPr>
            </w:pPr>
            <w:r w:rsidRPr="009B616D">
              <w:rPr>
                <w:rFonts w:ascii="Arial" w:hAnsi="Arial" w:cs="Arial"/>
                <w:noProof/>
                <w:sz w:val="20"/>
                <w:szCs w:val="20"/>
                <w:lang w:val="cy-GB"/>
              </w:rPr>
              <w:t>:</w:t>
            </w:r>
          </w:p>
        </w:tc>
        <w:tc>
          <w:tcPr>
            <w:tcW w:w="4440" w:type="dxa"/>
            <w:vMerge w:val="restart"/>
          </w:tcPr>
          <w:p w14:paraId="01874F7A" w14:textId="1C0EBD46" w:rsidR="002D7B74" w:rsidRPr="009B616D" w:rsidRDefault="002D7B74" w:rsidP="00767928">
            <w:pPr>
              <w:spacing w:line="288" w:lineRule="auto"/>
              <w:rPr>
                <w:rFonts w:ascii="Arial" w:hAnsi="Arial" w:cs="Arial"/>
                <w:noProof/>
                <w:sz w:val="20"/>
                <w:szCs w:val="20"/>
                <w:lang w:val="cy-GB"/>
              </w:rPr>
            </w:pPr>
            <w:r w:rsidRPr="009B616D">
              <w:rPr>
                <w:rFonts w:ascii="Arial" w:hAnsi="Arial" w:cs="Arial"/>
                <w:noProof/>
                <w:sz w:val="20"/>
                <w:szCs w:val="20"/>
                <w:lang w:val="cy-GB"/>
              </w:rPr>
              <w:t>Automate Gold</w:t>
            </w:r>
          </w:p>
        </w:tc>
      </w:tr>
      <w:tr w:rsidR="002D7B74" w:rsidRPr="009B616D" w14:paraId="3B93CCA9" w14:textId="77777777" w:rsidTr="0011537A">
        <w:tc>
          <w:tcPr>
            <w:tcW w:w="4231" w:type="dxa"/>
            <w:gridSpan w:val="4"/>
          </w:tcPr>
          <w:p w14:paraId="75F8FD5B" w14:textId="57C80830" w:rsidR="002D7B74" w:rsidRPr="009B616D" w:rsidRDefault="002D7B74" w:rsidP="00767928">
            <w:pPr>
              <w:spacing w:line="288" w:lineRule="auto"/>
              <w:rPr>
                <w:rFonts w:ascii="Arial" w:hAnsi="Arial" w:cs="Arial"/>
                <w:bCs/>
                <w:i/>
                <w:iCs/>
                <w:noProof/>
                <w:sz w:val="20"/>
                <w:szCs w:val="20"/>
                <w:lang w:val="cy-GB"/>
              </w:rPr>
            </w:pPr>
            <w:r w:rsidRPr="009B616D">
              <w:rPr>
                <w:rFonts w:ascii="Arial" w:hAnsi="Arial" w:cs="Arial"/>
                <w:bCs/>
                <w:i/>
                <w:iCs/>
                <w:noProof/>
                <w:sz w:val="20"/>
                <w:szCs w:val="20"/>
                <w:lang w:val="cy-GB"/>
              </w:rPr>
              <w:t>Fuse Automate Plan</w:t>
            </w:r>
          </w:p>
        </w:tc>
        <w:tc>
          <w:tcPr>
            <w:tcW w:w="575" w:type="dxa"/>
          </w:tcPr>
          <w:p w14:paraId="6C1C70AF" w14:textId="77777777" w:rsidR="002D7B74" w:rsidRPr="009B616D" w:rsidRDefault="002D7B74" w:rsidP="00767928">
            <w:pPr>
              <w:spacing w:line="288" w:lineRule="auto"/>
              <w:rPr>
                <w:rFonts w:ascii="Arial" w:hAnsi="Arial" w:cs="Arial"/>
                <w:noProof/>
                <w:sz w:val="20"/>
                <w:szCs w:val="20"/>
                <w:lang w:val="cy-GB"/>
              </w:rPr>
            </w:pPr>
          </w:p>
        </w:tc>
        <w:tc>
          <w:tcPr>
            <w:tcW w:w="4440" w:type="dxa"/>
            <w:vMerge/>
          </w:tcPr>
          <w:p w14:paraId="1A1BE7AE" w14:textId="77777777" w:rsidR="002D7B74" w:rsidRPr="009B616D" w:rsidRDefault="002D7B74" w:rsidP="00767928">
            <w:pPr>
              <w:spacing w:line="288" w:lineRule="auto"/>
              <w:rPr>
                <w:rFonts w:ascii="Arial" w:hAnsi="Arial" w:cs="Arial"/>
                <w:noProof/>
                <w:sz w:val="20"/>
                <w:szCs w:val="20"/>
                <w:lang w:val="cy-GB"/>
              </w:rPr>
            </w:pPr>
          </w:p>
        </w:tc>
      </w:tr>
      <w:tr w:rsidR="002D7B74" w:rsidRPr="009B616D" w14:paraId="0FA69139" w14:textId="77777777" w:rsidTr="0011537A">
        <w:tc>
          <w:tcPr>
            <w:tcW w:w="4231" w:type="dxa"/>
            <w:gridSpan w:val="4"/>
          </w:tcPr>
          <w:p w14:paraId="5CE38ACE" w14:textId="251F5968" w:rsidR="002D7B74" w:rsidRPr="009B616D" w:rsidRDefault="002D7B74" w:rsidP="00767928">
            <w:pPr>
              <w:spacing w:line="288" w:lineRule="auto"/>
              <w:rPr>
                <w:rFonts w:ascii="Arial" w:hAnsi="Arial" w:cs="Arial"/>
                <w:bCs/>
                <w:noProof/>
                <w:sz w:val="20"/>
                <w:szCs w:val="20"/>
                <w:u w:val="single"/>
                <w:lang w:val="cy-GB"/>
              </w:rPr>
            </w:pPr>
            <w:r w:rsidRPr="009B616D">
              <w:rPr>
                <w:rFonts w:ascii="Arial" w:hAnsi="Arial" w:cs="Arial"/>
                <w:bCs/>
                <w:noProof/>
                <w:sz w:val="20"/>
                <w:szCs w:val="20"/>
                <w:u w:val="single"/>
                <w:lang w:val="cy-GB"/>
              </w:rPr>
              <w:t>Nama Pemegang Sertifikat</w:t>
            </w:r>
          </w:p>
        </w:tc>
        <w:tc>
          <w:tcPr>
            <w:tcW w:w="575" w:type="dxa"/>
          </w:tcPr>
          <w:p w14:paraId="2050F50D" w14:textId="77777777" w:rsidR="002D7B74" w:rsidRPr="009B616D" w:rsidRDefault="002D7B74" w:rsidP="00767928">
            <w:pPr>
              <w:spacing w:line="288" w:lineRule="auto"/>
              <w:rPr>
                <w:rFonts w:ascii="Arial" w:hAnsi="Arial" w:cs="Arial"/>
                <w:noProof/>
                <w:sz w:val="20"/>
                <w:szCs w:val="20"/>
                <w:lang w:val="cy-GB"/>
              </w:rPr>
            </w:pPr>
            <w:r w:rsidRPr="009B616D">
              <w:rPr>
                <w:rFonts w:ascii="Arial" w:hAnsi="Arial" w:cs="Arial"/>
                <w:noProof/>
                <w:sz w:val="20"/>
                <w:szCs w:val="20"/>
                <w:lang w:val="cy-GB"/>
              </w:rPr>
              <w:t>:</w:t>
            </w:r>
          </w:p>
        </w:tc>
        <w:tc>
          <w:tcPr>
            <w:tcW w:w="4440" w:type="dxa"/>
            <w:vMerge w:val="restart"/>
          </w:tcPr>
          <w:p w14:paraId="5CD5C2FF" w14:textId="403894DE" w:rsidR="002D7B74" w:rsidRPr="009B616D" w:rsidRDefault="002D7B74" w:rsidP="00767928">
            <w:pPr>
              <w:spacing w:line="288" w:lineRule="auto"/>
              <w:rPr>
                <w:rFonts w:ascii="Arial" w:hAnsi="Arial" w:cs="Arial"/>
                <w:noProof/>
                <w:sz w:val="20"/>
                <w:szCs w:val="20"/>
                <w:lang w:val="cy-GB"/>
              </w:rPr>
            </w:pPr>
            <w:r w:rsidRPr="009B616D">
              <w:rPr>
                <w:rFonts w:ascii="Arial" w:hAnsi="Arial" w:cs="Arial"/>
                <w:noProof/>
                <w:sz w:val="20"/>
                <w:szCs w:val="20"/>
                <w:lang w:val="cy-GB"/>
              </w:rPr>
              <w:t>JOHNY ENG</w:t>
            </w:r>
            <w:r w:rsidR="009572D6">
              <w:rPr>
                <w:rFonts w:ascii="Arial" w:hAnsi="Arial" w:cs="Arial"/>
                <w:noProof/>
                <w:sz w:val="20"/>
                <w:szCs w:val="20"/>
                <w:lang w:val="cy-GB"/>
              </w:rPr>
              <w:t xml:space="preserve"> </w:t>
            </w:r>
          </w:p>
        </w:tc>
      </w:tr>
      <w:tr w:rsidR="00CC157F" w:rsidRPr="00CC157F" w14:paraId="7162C196" w14:textId="77777777" w:rsidTr="0011537A">
        <w:tc>
          <w:tcPr>
            <w:tcW w:w="4231" w:type="dxa"/>
            <w:gridSpan w:val="4"/>
          </w:tcPr>
          <w:p w14:paraId="1D9A44A7" w14:textId="55253766" w:rsidR="002D7B74" w:rsidRPr="00CC157F" w:rsidRDefault="002D7B74" w:rsidP="00767928">
            <w:pPr>
              <w:spacing w:line="288" w:lineRule="auto"/>
              <w:rPr>
                <w:rFonts w:ascii="Arial" w:hAnsi="Arial" w:cs="Arial"/>
                <w:bCs/>
                <w:i/>
                <w:iCs/>
                <w:noProof/>
                <w:color w:val="000000" w:themeColor="text1"/>
                <w:sz w:val="20"/>
                <w:szCs w:val="20"/>
                <w:lang w:val="cy-GB"/>
              </w:rPr>
            </w:pPr>
            <w:r w:rsidRPr="00CC157F">
              <w:rPr>
                <w:rFonts w:ascii="Arial" w:hAnsi="Arial" w:cs="Arial"/>
                <w:bCs/>
                <w:i/>
                <w:iCs/>
                <w:noProof/>
                <w:color w:val="000000" w:themeColor="text1"/>
                <w:sz w:val="20"/>
                <w:szCs w:val="20"/>
                <w:lang w:val="cy-GB"/>
              </w:rPr>
              <w:t>Certificate Holder Name</w:t>
            </w:r>
          </w:p>
        </w:tc>
        <w:tc>
          <w:tcPr>
            <w:tcW w:w="575" w:type="dxa"/>
          </w:tcPr>
          <w:p w14:paraId="424880E0" w14:textId="77777777" w:rsidR="002D7B74" w:rsidRPr="00CC157F" w:rsidRDefault="002D7B74" w:rsidP="00767928">
            <w:pPr>
              <w:spacing w:line="288" w:lineRule="auto"/>
              <w:rPr>
                <w:rFonts w:ascii="Arial" w:hAnsi="Arial" w:cs="Arial"/>
                <w:noProof/>
                <w:color w:val="000000" w:themeColor="text1"/>
                <w:sz w:val="20"/>
                <w:szCs w:val="20"/>
                <w:lang w:val="cy-GB"/>
              </w:rPr>
            </w:pPr>
          </w:p>
        </w:tc>
        <w:tc>
          <w:tcPr>
            <w:tcW w:w="4440" w:type="dxa"/>
            <w:vMerge/>
          </w:tcPr>
          <w:p w14:paraId="7284F2C7" w14:textId="77777777" w:rsidR="002D7B74" w:rsidRPr="00CC157F" w:rsidRDefault="002D7B74" w:rsidP="00767928">
            <w:pPr>
              <w:spacing w:line="288" w:lineRule="auto"/>
              <w:rPr>
                <w:rFonts w:ascii="Arial" w:hAnsi="Arial" w:cs="Arial"/>
                <w:noProof/>
                <w:color w:val="000000" w:themeColor="text1"/>
                <w:sz w:val="20"/>
                <w:szCs w:val="20"/>
                <w:lang w:val="cy-GB"/>
              </w:rPr>
            </w:pPr>
          </w:p>
        </w:tc>
      </w:tr>
      <w:tr w:rsidR="00CC157F" w:rsidRPr="00CC157F" w14:paraId="3DFA2A12" w14:textId="77777777" w:rsidTr="0011537A">
        <w:tc>
          <w:tcPr>
            <w:tcW w:w="4231" w:type="dxa"/>
            <w:gridSpan w:val="4"/>
          </w:tcPr>
          <w:p w14:paraId="38761B8B" w14:textId="3B323E3E" w:rsidR="002D7B74" w:rsidRPr="00CC157F" w:rsidRDefault="002D7B74" w:rsidP="00767928">
            <w:pPr>
              <w:spacing w:line="288" w:lineRule="auto"/>
              <w:rPr>
                <w:rFonts w:ascii="Arial" w:hAnsi="Arial" w:cs="Arial"/>
                <w:bCs/>
                <w:noProof/>
                <w:color w:val="000000" w:themeColor="text1"/>
                <w:sz w:val="20"/>
                <w:szCs w:val="20"/>
                <w:u w:val="single"/>
                <w:lang w:val="cy-GB"/>
                <w:rPrChange w:id="2" w:author="Afrianto Budi" w:date="2019-05-31T15:45:00Z">
                  <w:rPr>
                    <w:rFonts w:ascii="Arial" w:hAnsi="Arial" w:cs="Arial"/>
                    <w:bCs/>
                    <w:noProof/>
                    <w:sz w:val="20"/>
                    <w:szCs w:val="20"/>
                    <w:u w:val="single"/>
                    <w:lang w:val="cy-GB"/>
                  </w:rPr>
                </w:rPrChange>
              </w:rPr>
            </w:pPr>
            <w:r w:rsidRPr="00CC157F">
              <w:rPr>
                <w:rFonts w:ascii="Arial" w:hAnsi="Arial" w:cs="Arial"/>
                <w:bCs/>
                <w:noProof/>
                <w:color w:val="000000" w:themeColor="text1"/>
                <w:sz w:val="20"/>
                <w:szCs w:val="20"/>
                <w:u w:val="single"/>
                <w:lang w:val="cy-GB"/>
                <w:rPrChange w:id="3" w:author="Afrianto Budi" w:date="2019-05-31T15:45:00Z">
                  <w:rPr>
                    <w:rFonts w:ascii="Arial" w:hAnsi="Arial" w:cs="Arial"/>
                    <w:bCs/>
                    <w:noProof/>
                    <w:sz w:val="20"/>
                    <w:szCs w:val="20"/>
                    <w:u w:val="single"/>
                    <w:lang w:val="cy-GB"/>
                  </w:rPr>
                </w:rPrChange>
              </w:rPr>
              <w:t>Alamat Pemegang Sertifikat</w:t>
            </w:r>
          </w:p>
        </w:tc>
        <w:tc>
          <w:tcPr>
            <w:tcW w:w="575" w:type="dxa"/>
          </w:tcPr>
          <w:p w14:paraId="260B825B" w14:textId="77777777" w:rsidR="002D7B74" w:rsidRPr="00CC157F" w:rsidRDefault="002D7B74" w:rsidP="00767928">
            <w:pPr>
              <w:spacing w:line="288" w:lineRule="auto"/>
              <w:rPr>
                <w:rFonts w:ascii="Arial" w:hAnsi="Arial" w:cs="Arial"/>
                <w:noProof/>
                <w:color w:val="000000" w:themeColor="text1"/>
                <w:sz w:val="20"/>
                <w:szCs w:val="20"/>
                <w:lang w:val="cy-GB"/>
                <w:rPrChange w:id="4" w:author="Afrianto Budi" w:date="2019-05-31T15:45:00Z">
                  <w:rPr>
                    <w:rFonts w:ascii="Arial" w:hAnsi="Arial" w:cs="Arial"/>
                    <w:noProof/>
                    <w:sz w:val="20"/>
                    <w:szCs w:val="20"/>
                    <w:lang w:val="cy-GB"/>
                  </w:rPr>
                </w:rPrChange>
              </w:rPr>
            </w:pPr>
          </w:p>
        </w:tc>
        <w:tc>
          <w:tcPr>
            <w:tcW w:w="4440" w:type="dxa"/>
            <w:vMerge w:val="restart"/>
          </w:tcPr>
          <w:p w14:paraId="2294B540" w14:textId="77E820F2" w:rsidR="002D7B74" w:rsidRPr="00CC157F" w:rsidRDefault="002D7B74" w:rsidP="00767928">
            <w:pPr>
              <w:spacing w:line="288" w:lineRule="auto"/>
              <w:rPr>
                <w:rFonts w:ascii="Arial" w:hAnsi="Arial" w:cs="Arial"/>
                <w:noProof/>
                <w:color w:val="000000" w:themeColor="text1"/>
                <w:sz w:val="20"/>
                <w:szCs w:val="20"/>
                <w:lang w:val="cy-GB"/>
                <w:rPrChange w:id="5" w:author="Afrianto Budi" w:date="2019-05-31T15:45:00Z">
                  <w:rPr>
                    <w:rFonts w:ascii="Arial" w:hAnsi="Arial" w:cs="Arial"/>
                    <w:noProof/>
                    <w:sz w:val="20"/>
                    <w:szCs w:val="20"/>
                    <w:lang w:val="cy-GB"/>
                  </w:rPr>
                </w:rPrChange>
              </w:rPr>
            </w:pPr>
            <w:r w:rsidRPr="00CC157F">
              <w:rPr>
                <w:rFonts w:ascii="Arial" w:hAnsi="Arial" w:cs="Arial"/>
                <w:noProof/>
                <w:color w:val="000000" w:themeColor="text1"/>
                <w:sz w:val="20"/>
                <w:szCs w:val="20"/>
                <w:lang w:val="cy-GB"/>
                <w:rPrChange w:id="6" w:author="Afrianto Budi" w:date="2019-05-31T15:45:00Z">
                  <w:rPr>
                    <w:rFonts w:ascii="Arial" w:hAnsi="Arial" w:cs="Arial"/>
                    <w:noProof/>
                    <w:sz w:val="20"/>
                    <w:szCs w:val="20"/>
                    <w:lang w:val="cy-GB"/>
                  </w:rPr>
                </w:rPrChange>
              </w:rPr>
              <w:t xml:space="preserve">Jl. Anggrek Rosliana </w:t>
            </w:r>
            <w:r w:rsidR="006C7FBC" w:rsidRPr="00CC157F">
              <w:rPr>
                <w:rFonts w:ascii="Arial" w:hAnsi="Arial" w:cs="Arial"/>
                <w:noProof/>
                <w:color w:val="000000" w:themeColor="text1"/>
                <w:sz w:val="20"/>
                <w:szCs w:val="20"/>
                <w:lang w:val="cy-GB"/>
                <w:rPrChange w:id="7" w:author="Afrianto Budi" w:date="2019-05-31T15:45:00Z">
                  <w:rPr>
                    <w:rFonts w:ascii="Arial" w:hAnsi="Arial" w:cs="Arial"/>
                    <w:noProof/>
                    <w:sz w:val="20"/>
                    <w:szCs w:val="20"/>
                    <w:lang w:val="cy-GB"/>
                  </w:rPr>
                </w:rPrChange>
              </w:rPr>
              <w:t xml:space="preserve">No. </w:t>
            </w:r>
            <w:r w:rsidRPr="00CC157F">
              <w:rPr>
                <w:rFonts w:ascii="Arial" w:hAnsi="Arial" w:cs="Arial"/>
                <w:noProof/>
                <w:color w:val="000000" w:themeColor="text1"/>
                <w:sz w:val="20"/>
                <w:szCs w:val="20"/>
                <w:lang w:val="cy-GB"/>
                <w:rPrChange w:id="8" w:author="Afrianto Budi" w:date="2019-05-31T15:45:00Z">
                  <w:rPr>
                    <w:rFonts w:ascii="Arial" w:hAnsi="Arial" w:cs="Arial"/>
                    <w:noProof/>
                    <w:sz w:val="20"/>
                    <w:szCs w:val="20"/>
                    <w:lang w:val="cy-GB"/>
                  </w:rPr>
                </w:rPrChange>
              </w:rPr>
              <w:t>B</w:t>
            </w:r>
            <w:r w:rsidR="006C7FBC" w:rsidRPr="00CC157F">
              <w:rPr>
                <w:rFonts w:ascii="Arial" w:hAnsi="Arial" w:cs="Arial"/>
                <w:noProof/>
                <w:color w:val="000000" w:themeColor="text1"/>
                <w:sz w:val="20"/>
                <w:szCs w:val="20"/>
                <w:lang w:val="cy-GB"/>
                <w:rPrChange w:id="9" w:author="Afrianto Budi" w:date="2019-05-31T15:45:00Z">
                  <w:rPr>
                    <w:rFonts w:ascii="Arial" w:hAnsi="Arial" w:cs="Arial"/>
                    <w:noProof/>
                    <w:sz w:val="20"/>
                    <w:szCs w:val="20"/>
                    <w:lang w:val="cy-GB"/>
                  </w:rPr>
                </w:rPrChange>
              </w:rPr>
              <w:t>-</w:t>
            </w:r>
            <w:r w:rsidRPr="00CC157F">
              <w:rPr>
                <w:rFonts w:ascii="Arial" w:hAnsi="Arial" w:cs="Arial"/>
                <w:noProof/>
                <w:color w:val="000000" w:themeColor="text1"/>
                <w:sz w:val="20"/>
                <w:szCs w:val="20"/>
                <w:lang w:val="cy-GB"/>
                <w:rPrChange w:id="10" w:author="Afrianto Budi" w:date="2019-05-31T15:45:00Z">
                  <w:rPr>
                    <w:rFonts w:ascii="Arial" w:hAnsi="Arial" w:cs="Arial"/>
                    <w:noProof/>
                    <w:sz w:val="20"/>
                    <w:szCs w:val="20"/>
                    <w:lang w:val="cy-GB"/>
                  </w:rPr>
                </w:rPrChange>
              </w:rPr>
              <w:t>29, Jakarta Barat, DKI Jakarta</w:t>
            </w:r>
            <w:r w:rsidR="006C7FBC" w:rsidRPr="00CC157F">
              <w:rPr>
                <w:rFonts w:ascii="Arial" w:hAnsi="Arial" w:cs="Arial"/>
                <w:noProof/>
                <w:color w:val="000000" w:themeColor="text1"/>
                <w:sz w:val="20"/>
                <w:szCs w:val="20"/>
                <w:lang w:val="cy-GB"/>
                <w:rPrChange w:id="11" w:author="Afrianto Budi" w:date="2019-05-31T15:45:00Z">
                  <w:rPr>
                    <w:rFonts w:ascii="Arial" w:hAnsi="Arial" w:cs="Arial"/>
                    <w:noProof/>
                    <w:sz w:val="20"/>
                    <w:szCs w:val="20"/>
                    <w:lang w:val="cy-GB"/>
                  </w:rPr>
                </w:rPrChange>
              </w:rPr>
              <w:t xml:space="preserve"> </w:t>
            </w:r>
            <w:r w:rsidR="003E6EB9" w:rsidRPr="00CC157F">
              <w:rPr>
                <w:rFonts w:ascii="Arial" w:hAnsi="Arial" w:cs="Arial"/>
                <w:noProof/>
                <w:color w:val="000000" w:themeColor="text1"/>
                <w:sz w:val="20"/>
                <w:szCs w:val="20"/>
                <w:lang w:val="cy-GB"/>
                <w:rPrChange w:id="12" w:author="Afrianto Budi" w:date="2019-05-31T15:45:00Z">
                  <w:rPr>
                    <w:rFonts w:ascii="Arial" w:hAnsi="Arial" w:cs="Arial"/>
                    <w:noProof/>
                    <w:sz w:val="20"/>
                    <w:szCs w:val="20"/>
                    <w:lang w:val="cy-GB"/>
                  </w:rPr>
                </w:rPrChange>
              </w:rPr>
              <w:t>11420</w:t>
            </w:r>
            <w:r w:rsidR="006C7FBC" w:rsidRPr="00CC157F">
              <w:rPr>
                <w:rFonts w:ascii="Arial" w:hAnsi="Arial" w:cs="Arial"/>
                <w:noProof/>
                <w:color w:val="000000" w:themeColor="text1"/>
                <w:sz w:val="20"/>
                <w:szCs w:val="20"/>
                <w:lang w:val="cy-GB"/>
                <w:rPrChange w:id="13" w:author="Afrianto Budi" w:date="2019-05-31T15:45:00Z">
                  <w:rPr>
                    <w:rFonts w:ascii="Arial" w:hAnsi="Arial" w:cs="Arial"/>
                    <w:noProof/>
                    <w:sz w:val="20"/>
                    <w:szCs w:val="20"/>
                    <w:lang w:val="cy-GB"/>
                  </w:rPr>
                </w:rPrChange>
              </w:rPr>
              <w:t xml:space="preserve"> </w:t>
            </w:r>
          </w:p>
        </w:tc>
      </w:tr>
      <w:tr w:rsidR="00CC157F" w:rsidRPr="00CC157F" w14:paraId="7170D59C" w14:textId="77777777" w:rsidTr="0011537A">
        <w:tc>
          <w:tcPr>
            <w:tcW w:w="4231" w:type="dxa"/>
            <w:gridSpan w:val="4"/>
          </w:tcPr>
          <w:p w14:paraId="14E47012" w14:textId="0402FB24" w:rsidR="002D7B74" w:rsidRPr="00CC157F" w:rsidRDefault="0038600D" w:rsidP="00767928">
            <w:pPr>
              <w:spacing w:line="288" w:lineRule="auto"/>
              <w:rPr>
                <w:rFonts w:ascii="Arial" w:hAnsi="Arial" w:cs="Arial"/>
                <w:bCs/>
                <w:i/>
                <w:iCs/>
                <w:noProof/>
                <w:color w:val="000000" w:themeColor="text1"/>
                <w:sz w:val="20"/>
                <w:szCs w:val="20"/>
                <w:lang w:val="cy-GB"/>
              </w:rPr>
            </w:pPr>
            <w:r w:rsidRPr="00CC157F">
              <w:rPr>
                <w:rFonts w:ascii="Arial" w:hAnsi="Arial" w:cs="Arial"/>
                <w:bCs/>
                <w:i/>
                <w:iCs/>
                <w:noProof/>
                <w:color w:val="000000" w:themeColor="text1"/>
                <w:sz w:val="20"/>
                <w:szCs w:val="20"/>
                <w:lang w:val="cy-GB"/>
              </w:rPr>
              <w:t>Certificate Holder</w:t>
            </w:r>
            <w:r w:rsidR="007E58DF" w:rsidRPr="00CC157F">
              <w:rPr>
                <w:rFonts w:ascii="Arial" w:hAnsi="Arial" w:cs="Arial"/>
                <w:bCs/>
                <w:i/>
                <w:iCs/>
                <w:noProof/>
                <w:color w:val="000000" w:themeColor="text1"/>
                <w:sz w:val="20"/>
                <w:szCs w:val="20"/>
                <w:lang w:val="cy-GB"/>
              </w:rPr>
              <w:t xml:space="preserve"> Address</w:t>
            </w:r>
          </w:p>
        </w:tc>
        <w:tc>
          <w:tcPr>
            <w:tcW w:w="575" w:type="dxa"/>
          </w:tcPr>
          <w:p w14:paraId="1AAC2142" w14:textId="77777777" w:rsidR="002D7B74" w:rsidRPr="00CC157F" w:rsidRDefault="002D7B74" w:rsidP="00767928">
            <w:pPr>
              <w:spacing w:line="288" w:lineRule="auto"/>
              <w:rPr>
                <w:rFonts w:ascii="Arial" w:hAnsi="Arial" w:cs="Arial"/>
                <w:noProof/>
                <w:color w:val="000000" w:themeColor="text1"/>
                <w:sz w:val="20"/>
                <w:szCs w:val="20"/>
                <w:lang w:val="cy-GB"/>
              </w:rPr>
            </w:pPr>
          </w:p>
        </w:tc>
        <w:tc>
          <w:tcPr>
            <w:tcW w:w="4440" w:type="dxa"/>
            <w:vMerge/>
          </w:tcPr>
          <w:p w14:paraId="588495BA" w14:textId="77777777" w:rsidR="002D7B74" w:rsidRPr="00CC157F" w:rsidRDefault="002D7B74" w:rsidP="00767928">
            <w:pPr>
              <w:spacing w:line="288" w:lineRule="auto"/>
              <w:rPr>
                <w:rFonts w:ascii="Arial" w:hAnsi="Arial" w:cs="Arial"/>
                <w:noProof/>
                <w:color w:val="000000" w:themeColor="text1"/>
                <w:sz w:val="20"/>
                <w:szCs w:val="20"/>
                <w:lang w:val="cy-GB"/>
              </w:rPr>
            </w:pPr>
          </w:p>
        </w:tc>
      </w:tr>
      <w:tr w:rsidR="00CC157F" w:rsidRPr="00CC157F" w14:paraId="72473C0F" w14:textId="77777777" w:rsidTr="0011537A">
        <w:tc>
          <w:tcPr>
            <w:tcW w:w="4231" w:type="dxa"/>
            <w:gridSpan w:val="4"/>
          </w:tcPr>
          <w:p w14:paraId="0B9A92D3" w14:textId="6573E767" w:rsidR="002D7B74" w:rsidRPr="00CC157F" w:rsidRDefault="002D7B74" w:rsidP="00767928">
            <w:pPr>
              <w:spacing w:line="288" w:lineRule="auto"/>
              <w:rPr>
                <w:rFonts w:ascii="Arial" w:hAnsi="Arial" w:cs="Arial"/>
                <w:bCs/>
                <w:noProof/>
                <w:color w:val="000000" w:themeColor="text1"/>
                <w:sz w:val="20"/>
                <w:szCs w:val="20"/>
                <w:u w:val="single"/>
                <w:lang w:val="cy-GB"/>
              </w:rPr>
            </w:pPr>
            <w:r w:rsidRPr="00CC157F">
              <w:rPr>
                <w:rFonts w:ascii="Arial" w:hAnsi="Arial" w:cs="Arial"/>
                <w:bCs/>
                <w:noProof/>
                <w:color w:val="000000" w:themeColor="text1"/>
                <w:sz w:val="20"/>
                <w:szCs w:val="20"/>
                <w:u w:val="single"/>
                <w:lang w:val="cy-GB"/>
              </w:rPr>
              <w:t>Periode Sertifikat</w:t>
            </w:r>
          </w:p>
        </w:tc>
        <w:tc>
          <w:tcPr>
            <w:tcW w:w="575" w:type="dxa"/>
          </w:tcPr>
          <w:p w14:paraId="43FF723B" w14:textId="77777777" w:rsidR="002D7B74" w:rsidRPr="00CC157F" w:rsidRDefault="002D7B74" w:rsidP="00767928">
            <w:pPr>
              <w:spacing w:line="288" w:lineRule="auto"/>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w:t>
            </w:r>
          </w:p>
        </w:tc>
        <w:tc>
          <w:tcPr>
            <w:tcW w:w="4440" w:type="dxa"/>
            <w:vMerge w:val="restart"/>
          </w:tcPr>
          <w:p w14:paraId="351B4588" w14:textId="69501400" w:rsidR="002D7B74" w:rsidRPr="00CC157F" w:rsidRDefault="002D7B74" w:rsidP="00767928">
            <w:pPr>
              <w:spacing w:line="288" w:lineRule="auto"/>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20 Mei 2019 – 20 Mei 2020</w:t>
            </w:r>
          </w:p>
        </w:tc>
      </w:tr>
      <w:tr w:rsidR="00CC157F" w:rsidRPr="00CC157F" w14:paraId="69234AAD" w14:textId="77777777" w:rsidTr="0011537A">
        <w:tc>
          <w:tcPr>
            <w:tcW w:w="4231" w:type="dxa"/>
            <w:gridSpan w:val="4"/>
          </w:tcPr>
          <w:p w14:paraId="20AEB56D" w14:textId="4418FA5B" w:rsidR="002D7B74" w:rsidRPr="00CC157F" w:rsidRDefault="0038600D" w:rsidP="00767928">
            <w:pPr>
              <w:spacing w:line="288" w:lineRule="auto"/>
              <w:rPr>
                <w:rFonts w:ascii="Arial" w:hAnsi="Arial" w:cs="Arial"/>
                <w:bCs/>
                <w:i/>
                <w:iCs/>
                <w:noProof/>
                <w:color w:val="000000" w:themeColor="text1"/>
                <w:sz w:val="20"/>
                <w:szCs w:val="20"/>
                <w:lang w:val="cy-GB"/>
              </w:rPr>
            </w:pPr>
            <w:r w:rsidRPr="00CC157F">
              <w:rPr>
                <w:rFonts w:ascii="Arial" w:hAnsi="Arial" w:cs="Arial"/>
                <w:bCs/>
                <w:i/>
                <w:iCs/>
                <w:noProof/>
                <w:color w:val="000000" w:themeColor="text1"/>
                <w:sz w:val="20"/>
                <w:szCs w:val="20"/>
                <w:lang w:val="cy-GB"/>
              </w:rPr>
              <w:t>Period of Certificate</w:t>
            </w:r>
          </w:p>
        </w:tc>
        <w:tc>
          <w:tcPr>
            <w:tcW w:w="575" w:type="dxa"/>
          </w:tcPr>
          <w:p w14:paraId="6972E173" w14:textId="77777777" w:rsidR="002D7B74" w:rsidRPr="00CC157F" w:rsidRDefault="002D7B74" w:rsidP="00767928">
            <w:pPr>
              <w:spacing w:line="288" w:lineRule="auto"/>
              <w:rPr>
                <w:rFonts w:ascii="Arial" w:hAnsi="Arial" w:cs="Arial"/>
                <w:noProof/>
                <w:color w:val="000000" w:themeColor="text1"/>
                <w:sz w:val="20"/>
                <w:szCs w:val="20"/>
                <w:lang w:val="cy-GB"/>
              </w:rPr>
            </w:pPr>
          </w:p>
        </w:tc>
        <w:tc>
          <w:tcPr>
            <w:tcW w:w="4440" w:type="dxa"/>
            <w:vMerge/>
          </w:tcPr>
          <w:p w14:paraId="773FE439" w14:textId="77777777" w:rsidR="002D7B74" w:rsidRPr="00CC157F" w:rsidRDefault="002D7B74" w:rsidP="00767928">
            <w:pPr>
              <w:spacing w:line="288" w:lineRule="auto"/>
              <w:rPr>
                <w:rFonts w:ascii="Arial" w:hAnsi="Arial" w:cs="Arial"/>
                <w:noProof/>
                <w:color w:val="000000" w:themeColor="text1"/>
                <w:sz w:val="20"/>
                <w:szCs w:val="20"/>
                <w:lang w:val="cy-GB"/>
              </w:rPr>
            </w:pPr>
          </w:p>
        </w:tc>
      </w:tr>
      <w:tr w:rsidR="00CC157F" w:rsidRPr="00CC157F" w14:paraId="5D28285F" w14:textId="77777777" w:rsidTr="0011537A">
        <w:tc>
          <w:tcPr>
            <w:tcW w:w="4231" w:type="dxa"/>
            <w:gridSpan w:val="4"/>
          </w:tcPr>
          <w:p w14:paraId="516BCD69" w14:textId="070BA366" w:rsidR="002D7B74" w:rsidRPr="00CC157F" w:rsidRDefault="002D7B74" w:rsidP="009B0E4B">
            <w:pPr>
              <w:spacing w:line="288" w:lineRule="auto"/>
              <w:rPr>
                <w:rFonts w:ascii="Arial" w:hAnsi="Arial" w:cs="Arial"/>
                <w:bCs/>
                <w:noProof/>
                <w:color w:val="000000" w:themeColor="text1"/>
                <w:sz w:val="20"/>
                <w:szCs w:val="20"/>
                <w:u w:val="single"/>
                <w:lang w:val="cy-GB"/>
              </w:rPr>
            </w:pPr>
            <w:r w:rsidRPr="00CC157F">
              <w:rPr>
                <w:rFonts w:ascii="Arial" w:hAnsi="Arial" w:cs="Arial"/>
                <w:noProof/>
                <w:color w:val="000000" w:themeColor="text1"/>
                <w:sz w:val="20"/>
                <w:szCs w:val="20"/>
                <w:u w:val="single"/>
                <w:lang w:val="cy-GB"/>
              </w:rPr>
              <w:t>Nomor Polisi /  Tahun</w:t>
            </w:r>
          </w:p>
        </w:tc>
        <w:tc>
          <w:tcPr>
            <w:tcW w:w="575" w:type="dxa"/>
          </w:tcPr>
          <w:p w14:paraId="2FB40DDC" w14:textId="4DDDE1EF" w:rsidR="002D7B74" w:rsidRPr="00CC157F" w:rsidRDefault="002D7B74" w:rsidP="009B0E4B">
            <w:pPr>
              <w:spacing w:line="288" w:lineRule="auto"/>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w:t>
            </w:r>
          </w:p>
        </w:tc>
        <w:tc>
          <w:tcPr>
            <w:tcW w:w="4440" w:type="dxa"/>
            <w:vMerge w:val="restart"/>
          </w:tcPr>
          <w:p w14:paraId="29848D29" w14:textId="66BB29F1" w:rsidR="002D7B74" w:rsidRPr="00CC157F" w:rsidRDefault="002D7B74" w:rsidP="009B0E4B">
            <w:pPr>
              <w:spacing w:line="288" w:lineRule="auto"/>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B 123 KKR / 2018</w:t>
            </w:r>
          </w:p>
        </w:tc>
      </w:tr>
      <w:tr w:rsidR="00CC157F" w:rsidRPr="00CC157F" w14:paraId="1A1E973B" w14:textId="77777777" w:rsidTr="0011537A">
        <w:tc>
          <w:tcPr>
            <w:tcW w:w="4231" w:type="dxa"/>
            <w:gridSpan w:val="4"/>
          </w:tcPr>
          <w:p w14:paraId="3135E8BB" w14:textId="0FE7A2EA" w:rsidR="002D7B74" w:rsidRPr="00CC157F" w:rsidRDefault="002D7B74" w:rsidP="009B0E4B">
            <w:pPr>
              <w:spacing w:line="288" w:lineRule="auto"/>
              <w:rPr>
                <w:rFonts w:ascii="Arial" w:hAnsi="Arial" w:cs="Arial"/>
                <w:noProof/>
                <w:color w:val="000000" w:themeColor="text1"/>
                <w:sz w:val="20"/>
                <w:szCs w:val="20"/>
                <w:lang w:val="cy-GB"/>
              </w:rPr>
            </w:pPr>
            <w:r w:rsidRPr="00CC157F">
              <w:rPr>
                <w:rFonts w:ascii="Arial" w:hAnsi="Arial" w:cs="Arial"/>
                <w:i/>
                <w:iCs/>
                <w:noProof/>
                <w:color w:val="000000" w:themeColor="text1"/>
                <w:sz w:val="20"/>
                <w:szCs w:val="20"/>
                <w:lang w:val="cy-GB"/>
              </w:rPr>
              <w:t>Policy Number / Year</w:t>
            </w:r>
          </w:p>
        </w:tc>
        <w:tc>
          <w:tcPr>
            <w:tcW w:w="575" w:type="dxa"/>
          </w:tcPr>
          <w:p w14:paraId="7C2E11F7" w14:textId="77777777" w:rsidR="002D7B74" w:rsidRPr="00CC157F" w:rsidRDefault="002D7B74" w:rsidP="009B0E4B">
            <w:pPr>
              <w:spacing w:line="288" w:lineRule="auto"/>
              <w:rPr>
                <w:rFonts w:ascii="Arial" w:hAnsi="Arial" w:cs="Arial"/>
                <w:noProof/>
                <w:color w:val="000000" w:themeColor="text1"/>
                <w:sz w:val="20"/>
                <w:szCs w:val="20"/>
                <w:lang w:val="cy-GB"/>
              </w:rPr>
            </w:pPr>
          </w:p>
        </w:tc>
        <w:tc>
          <w:tcPr>
            <w:tcW w:w="4440" w:type="dxa"/>
            <w:vMerge/>
          </w:tcPr>
          <w:p w14:paraId="0E742E3D" w14:textId="77777777" w:rsidR="002D7B74" w:rsidRPr="00CC157F" w:rsidRDefault="002D7B74" w:rsidP="009B0E4B">
            <w:pPr>
              <w:spacing w:line="288" w:lineRule="auto"/>
              <w:rPr>
                <w:rFonts w:ascii="Arial" w:hAnsi="Arial" w:cs="Arial"/>
                <w:noProof/>
                <w:color w:val="000000" w:themeColor="text1"/>
                <w:sz w:val="20"/>
                <w:szCs w:val="20"/>
                <w:lang w:val="cy-GB"/>
              </w:rPr>
            </w:pPr>
          </w:p>
        </w:tc>
      </w:tr>
      <w:tr w:rsidR="00CC157F" w:rsidRPr="00CC157F" w14:paraId="0A4F31A0" w14:textId="77777777" w:rsidTr="0011537A">
        <w:tc>
          <w:tcPr>
            <w:tcW w:w="4231" w:type="dxa"/>
            <w:gridSpan w:val="4"/>
          </w:tcPr>
          <w:p w14:paraId="43BE9507" w14:textId="6CF9167B" w:rsidR="002D7B74" w:rsidRPr="00CC157F" w:rsidRDefault="002D7B74" w:rsidP="009B0E4B">
            <w:pPr>
              <w:spacing w:line="288" w:lineRule="auto"/>
              <w:rPr>
                <w:rFonts w:ascii="Arial" w:hAnsi="Arial" w:cs="Arial"/>
                <w:bCs/>
                <w:noProof/>
                <w:color w:val="000000" w:themeColor="text1"/>
                <w:sz w:val="20"/>
                <w:szCs w:val="20"/>
                <w:u w:val="single"/>
                <w:lang w:val="cy-GB"/>
                <w:rPrChange w:id="14" w:author="Afrianto Budi" w:date="2019-05-31T15:45:00Z">
                  <w:rPr>
                    <w:rFonts w:ascii="Arial" w:hAnsi="Arial" w:cs="Arial"/>
                    <w:bCs/>
                    <w:noProof/>
                    <w:sz w:val="20"/>
                    <w:szCs w:val="20"/>
                    <w:u w:val="single"/>
                    <w:lang w:val="cy-GB"/>
                  </w:rPr>
                </w:rPrChange>
              </w:rPr>
            </w:pPr>
            <w:r w:rsidRPr="00CC157F">
              <w:rPr>
                <w:rFonts w:ascii="Arial" w:hAnsi="Arial" w:cs="Arial"/>
                <w:noProof/>
                <w:color w:val="000000" w:themeColor="text1"/>
                <w:sz w:val="20"/>
                <w:szCs w:val="20"/>
                <w:u w:val="single"/>
                <w:lang w:val="cy-GB"/>
                <w:rPrChange w:id="15" w:author="Afrianto Budi" w:date="2019-05-31T15:45:00Z">
                  <w:rPr>
                    <w:rFonts w:ascii="Arial" w:hAnsi="Arial" w:cs="Arial"/>
                    <w:noProof/>
                    <w:sz w:val="20"/>
                    <w:szCs w:val="20"/>
                    <w:u w:val="single"/>
                    <w:lang w:val="cy-GB"/>
                  </w:rPr>
                </w:rPrChange>
              </w:rPr>
              <w:t>Nomor Rangka / Nomor Mesin</w:t>
            </w:r>
          </w:p>
        </w:tc>
        <w:tc>
          <w:tcPr>
            <w:tcW w:w="575" w:type="dxa"/>
          </w:tcPr>
          <w:p w14:paraId="016811CD" w14:textId="54317633" w:rsidR="002D7B74" w:rsidRPr="00CC157F" w:rsidRDefault="002D7B74" w:rsidP="009B0E4B">
            <w:pPr>
              <w:spacing w:line="288" w:lineRule="auto"/>
              <w:rPr>
                <w:rFonts w:ascii="Arial" w:hAnsi="Arial" w:cs="Arial"/>
                <w:noProof/>
                <w:color w:val="000000" w:themeColor="text1"/>
                <w:sz w:val="20"/>
                <w:szCs w:val="20"/>
                <w:lang w:val="cy-GB"/>
                <w:rPrChange w:id="16" w:author="Afrianto Budi" w:date="2019-05-31T15:45:00Z">
                  <w:rPr>
                    <w:rFonts w:ascii="Arial" w:hAnsi="Arial" w:cs="Arial"/>
                    <w:noProof/>
                    <w:sz w:val="20"/>
                    <w:szCs w:val="20"/>
                    <w:lang w:val="cy-GB"/>
                  </w:rPr>
                </w:rPrChange>
              </w:rPr>
            </w:pPr>
            <w:r w:rsidRPr="00CC157F">
              <w:rPr>
                <w:rFonts w:ascii="Arial" w:hAnsi="Arial" w:cs="Arial"/>
                <w:noProof/>
                <w:color w:val="000000" w:themeColor="text1"/>
                <w:sz w:val="20"/>
                <w:szCs w:val="20"/>
                <w:lang w:val="cy-GB"/>
                <w:rPrChange w:id="17" w:author="Afrianto Budi" w:date="2019-05-31T15:45:00Z">
                  <w:rPr>
                    <w:rFonts w:ascii="Arial" w:hAnsi="Arial" w:cs="Arial"/>
                    <w:noProof/>
                    <w:sz w:val="20"/>
                    <w:szCs w:val="20"/>
                    <w:lang w:val="cy-GB"/>
                  </w:rPr>
                </w:rPrChange>
              </w:rPr>
              <w:t>:</w:t>
            </w:r>
          </w:p>
        </w:tc>
        <w:tc>
          <w:tcPr>
            <w:tcW w:w="4440" w:type="dxa"/>
            <w:vMerge w:val="restart"/>
          </w:tcPr>
          <w:p w14:paraId="107F9A4D" w14:textId="28B2A9DA" w:rsidR="002D7B74" w:rsidRPr="00CC157F" w:rsidRDefault="002D7B74" w:rsidP="009B0E4B">
            <w:pPr>
              <w:spacing w:line="288" w:lineRule="auto"/>
              <w:rPr>
                <w:rFonts w:ascii="Arial" w:hAnsi="Arial" w:cs="Arial"/>
                <w:noProof/>
                <w:color w:val="000000" w:themeColor="text1"/>
                <w:sz w:val="20"/>
                <w:szCs w:val="20"/>
                <w:lang w:val="cy-GB"/>
                <w:rPrChange w:id="18" w:author="Afrianto Budi" w:date="2019-05-31T15:45:00Z">
                  <w:rPr>
                    <w:rFonts w:ascii="Arial" w:hAnsi="Arial" w:cs="Arial"/>
                    <w:noProof/>
                    <w:sz w:val="20"/>
                    <w:szCs w:val="20"/>
                    <w:lang w:val="cy-GB"/>
                  </w:rPr>
                </w:rPrChange>
              </w:rPr>
            </w:pPr>
            <w:r w:rsidRPr="00CC157F">
              <w:rPr>
                <w:rFonts w:ascii="Arial" w:hAnsi="Arial" w:cs="Arial"/>
                <w:noProof/>
                <w:color w:val="000000" w:themeColor="text1"/>
                <w:sz w:val="20"/>
                <w:szCs w:val="20"/>
                <w:lang w:val="cy-GB"/>
                <w:rPrChange w:id="19" w:author="Afrianto Budi" w:date="2019-05-31T15:45:00Z">
                  <w:rPr>
                    <w:rFonts w:ascii="Arial" w:hAnsi="Arial" w:cs="Arial"/>
                    <w:noProof/>
                    <w:sz w:val="20"/>
                    <w:szCs w:val="20"/>
                    <w:lang w:val="cy-GB"/>
                  </w:rPr>
                </w:rPrChange>
              </w:rPr>
              <w:t>JD89868588150 / 81261735</w:t>
            </w:r>
          </w:p>
        </w:tc>
      </w:tr>
      <w:tr w:rsidR="00CC157F" w:rsidRPr="00CC157F" w14:paraId="65E23E47" w14:textId="77777777" w:rsidTr="0011537A">
        <w:tc>
          <w:tcPr>
            <w:tcW w:w="4231" w:type="dxa"/>
            <w:gridSpan w:val="4"/>
          </w:tcPr>
          <w:p w14:paraId="2C6F9372" w14:textId="7088D9C6" w:rsidR="002D7B74" w:rsidRPr="00CC157F" w:rsidRDefault="002D7B74" w:rsidP="009B0E4B">
            <w:pPr>
              <w:spacing w:line="288" w:lineRule="auto"/>
              <w:rPr>
                <w:rFonts w:ascii="Arial" w:hAnsi="Arial" w:cs="Arial"/>
                <w:noProof/>
                <w:color w:val="000000" w:themeColor="text1"/>
                <w:sz w:val="20"/>
                <w:szCs w:val="20"/>
                <w:lang w:val="cy-GB"/>
                <w:rPrChange w:id="20" w:author="Afrianto Budi" w:date="2019-05-31T15:45:00Z">
                  <w:rPr>
                    <w:rFonts w:ascii="Arial" w:hAnsi="Arial" w:cs="Arial"/>
                    <w:noProof/>
                    <w:sz w:val="20"/>
                    <w:szCs w:val="20"/>
                    <w:lang w:val="cy-GB"/>
                  </w:rPr>
                </w:rPrChange>
              </w:rPr>
            </w:pPr>
            <w:r w:rsidRPr="00CC157F">
              <w:rPr>
                <w:rFonts w:ascii="Arial" w:hAnsi="Arial" w:cs="Arial"/>
                <w:i/>
                <w:iCs/>
                <w:noProof/>
                <w:color w:val="000000" w:themeColor="text1"/>
                <w:sz w:val="20"/>
                <w:szCs w:val="20"/>
                <w:lang w:val="cy-GB"/>
                <w:rPrChange w:id="21" w:author="Afrianto Budi" w:date="2019-05-31T15:45:00Z">
                  <w:rPr>
                    <w:rFonts w:ascii="Arial" w:hAnsi="Arial" w:cs="Arial"/>
                    <w:i/>
                    <w:iCs/>
                    <w:noProof/>
                    <w:sz w:val="20"/>
                    <w:szCs w:val="20"/>
                    <w:lang w:val="cy-GB"/>
                  </w:rPr>
                </w:rPrChange>
              </w:rPr>
              <w:t xml:space="preserve">Chasis Number </w:t>
            </w:r>
            <w:r w:rsidRPr="00CC157F">
              <w:rPr>
                <w:rFonts w:ascii="Arial" w:hAnsi="Arial" w:cs="Arial"/>
                <w:noProof/>
                <w:color w:val="000000" w:themeColor="text1"/>
                <w:sz w:val="20"/>
                <w:szCs w:val="20"/>
                <w:lang w:val="cy-GB"/>
                <w:rPrChange w:id="22" w:author="Afrianto Budi" w:date="2019-05-31T15:45:00Z">
                  <w:rPr>
                    <w:rFonts w:ascii="Arial" w:hAnsi="Arial" w:cs="Arial"/>
                    <w:noProof/>
                    <w:sz w:val="20"/>
                    <w:szCs w:val="20"/>
                    <w:lang w:val="cy-GB"/>
                  </w:rPr>
                </w:rPrChange>
              </w:rPr>
              <w:t xml:space="preserve">/ </w:t>
            </w:r>
            <w:r w:rsidRPr="00CC157F">
              <w:rPr>
                <w:rFonts w:ascii="Arial" w:hAnsi="Arial" w:cs="Arial"/>
                <w:i/>
                <w:iCs/>
                <w:noProof/>
                <w:color w:val="000000" w:themeColor="text1"/>
                <w:sz w:val="20"/>
                <w:szCs w:val="20"/>
                <w:lang w:val="cy-GB"/>
                <w:rPrChange w:id="23" w:author="Afrianto Budi" w:date="2019-05-31T15:45:00Z">
                  <w:rPr>
                    <w:rFonts w:ascii="Arial" w:hAnsi="Arial" w:cs="Arial"/>
                    <w:i/>
                    <w:iCs/>
                    <w:noProof/>
                    <w:sz w:val="20"/>
                    <w:szCs w:val="20"/>
                    <w:lang w:val="cy-GB"/>
                  </w:rPr>
                </w:rPrChange>
              </w:rPr>
              <w:t>Machine Number</w:t>
            </w:r>
          </w:p>
        </w:tc>
        <w:tc>
          <w:tcPr>
            <w:tcW w:w="575" w:type="dxa"/>
          </w:tcPr>
          <w:p w14:paraId="4F784E76" w14:textId="77777777" w:rsidR="002D7B74" w:rsidRPr="00CC157F" w:rsidRDefault="002D7B74" w:rsidP="009B0E4B">
            <w:pPr>
              <w:spacing w:line="288" w:lineRule="auto"/>
              <w:rPr>
                <w:rFonts w:ascii="Arial" w:hAnsi="Arial" w:cs="Arial"/>
                <w:noProof/>
                <w:color w:val="000000" w:themeColor="text1"/>
                <w:sz w:val="20"/>
                <w:szCs w:val="20"/>
                <w:lang w:val="cy-GB"/>
                <w:rPrChange w:id="24" w:author="Afrianto Budi" w:date="2019-05-31T15:45:00Z">
                  <w:rPr>
                    <w:rFonts w:ascii="Arial" w:hAnsi="Arial" w:cs="Arial"/>
                    <w:noProof/>
                    <w:sz w:val="20"/>
                    <w:szCs w:val="20"/>
                    <w:lang w:val="cy-GB"/>
                  </w:rPr>
                </w:rPrChange>
              </w:rPr>
            </w:pPr>
          </w:p>
        </w:tc>
        <w:tc>
          <w:tcPr>
            <w:tcW w:w="4440" w:type="dxa"/>
            <w:vMerge/>
          </w:tcPr>
          <w:p w14:paraId="5566DABC" w14:textId="77777777" w:rsidR="002D7B74" w:rsidRPr="00CC157F" w:rsidRDefault="002D7B74" w:rsidP="009B0E4B">
            <w:pPr>
              <w:spacing w:line="288" w:lineRule="auto"/>
              <w:rPr>
                <w:rFonts w:ascii="Arial" w:hAnsi="Arial" w:cs="Arial"/>
                <w:noProof/>
                <w:color w:val="000000" w:themeColor="text1"/>
                <w:sz w:val="20"/>
                <w:szCs w:val="20"/>
                <w:lang w:val="cy-GB"/>
                <w:rPrChange w:id="25" w:author="Afrianto Budi" w:date="2019-05-31T15:45:00Z">
                  <w:rPr>
                    <w:rFonts w:ascii="Arial" w:hAnsi="Arial" w:cs="Arial"/>
                    <w:noProof/>
                    <w:sz w:val="20"/>
                    <w:szCs w:val="20"/>
                    <w:lang w:val="cy-GB"/>
                  </w:rPr>
                </w:rPrChange>
              </w:rPr>
            </w:pPr>
          </w:p>
        </w:tc>
      </w:tr>
      <w:tr w:rsidR="00CC157F" w:rsidRPr="00CC157F" w14:paraId="5ED54458" w14:textId="77777777" w:rsidTr="0011537A">
        <w:tc>
          <w:tcPr>
            <w:tcW w:w="4231" w:type="dxa"/>
            <w:gridSpan w:val="4"/>
          </w:tcPr>
          <w:p w14:paraId="44DF22BE" w14:textId="3E51ED43" w:rsidR="002D7B74" w:rsidRPr="00CC157F" w:rsidRDefault="002D7B74" w:rsidP="009B0E4B">
            <w:pPr>
              <w:spacing w:line="288" w:lineRule="auto"/>
              <w:rPr>
                <w:rFonts w:ascii="Arial" w:hAnsi="Arial" w:cs="Arial"/>
                <w:bCs/>
                <w:noProof/>
                <w:color w:val="000000" w:themeColor="text1"/>
                <w:sz w:val="20"/>
                <w:szCs w:val="20"/>
                <w:u w:val="single"/>
                <w:lang w:val="cy-GB"/>
                <w:rPrChange w:id="26" w:author="Afrianto Budi" w:date="2019-05-31T15:45:00Z">
                  <w:rPr>
                    <w:rFonts w:ascii="Arial" w:hAnsi="Arial" w:cs="Arial"/>
                    <w:bCs/>
                    <w:noProof/>
                    <w:sz w:val="20"/>
                    <w:szCs w:val="20"/>
                    <w:u w:val="single"/>
                    <w:lang w:val="cy-GB"/>
                  </w:rPr>
                </w:rPrChange>
              </w:rPr>
            </w:pPr>
            <w:r w:rsidRPr="00CC157F">
              <w:rPr>
                <w:rFonts w:ascii="Arial" w:hAnsi="Arial" w:cs="Arial"/>
                <w:noProof/>
                <w:color w:val="000000" w:themeColor="text1"/>
                <w:sz w:val="20"/>
                <w:szCs w:val="20"/>
                <w:u w:val="single"/>
                <w:lang w:val="cy-GB"/>
                <w:rPrChange w:id="27" w:author="Afrianto Budi" w:date="2019-05-31T15:45:00Z">
                  <w:rPr>
                    <w:rFonts w:ascii="Arial" w:hAnsi="Arial" w:cs="Arial"/>
                    <w:noProof/>
                    <w:sz w:val="20"/>
                    <w:szCs w:val="20"/>
                    <w:u w:val="single"/>
                    <w:lang w:val="cy-GB"/>
                  </w:rPr>
                </w:rPrChange>
              </w:rPr>
              <w:t>Jenis Kendaraan/ Penggunaan Kendaraan</w:t>
            </w:r>
          </w:p>
        </w:tc>
        <w:tc>
          <w:tcPr>
            <w:tcW w:w="575" w:type="dxa"/>
          </w:tcPr>
          <w:p w14:paraId="3F44AAD7" w14:textId="2559B224" w:rsidR="002D7B74" w:rsidRPr="00CC157F" w:rsidRDefault="002D7B74" w:rsidP="009B0E4B">
            <w:pPr>
              <w:spacing w:line="288" w:lineRule="auto"/>
              <w:rPr>
                <w:rFonts w:ascii="Arial" w:hAnsi="Arial" w:cs="Arial"/>
                <w:noProof/>
                <w:color w:val="000000" w:themeColor="text1"/>
                <w:sz w:val="20"/>
                <w:szCs w:val="20"/>
                <w:lang w:val="cy-GB"/>
                <w:rPrChange w:id="28" w:author="Afrianto Budi" w:date="2019-05-31T15:45:00Z">
                  <w:rPr>
                    <w:rFonts w:ascii="Arial" w:hAnsi="Arial" w:cs="Arial"/>
                    <w:noProof/>
                    <w:sz w:val="20"/>
                    <w:szCs w:val="20"/>
                    <w:lang w:val="cy-GB"/>
                  </w:rPr>
                </w:rPrChange>
              </w:rPr>
            </w:pPr>
            <w:r w:rsidRPr="00CC157F">
              <w:rPr>
                <w:rFonts w:ascii="Arial" w:hAnsi="Arial" w:cs="Arial"/>
                <w:noProof/>
                <w:color w:val="000000" w:themeColor="text1"/>
                <w:sz w:val="20"/>
                <w:szCs w:val="20"/>
                <w:lang w:val="cy-GB"/>
                <w:rPrChange w:id="29" w:author="Afrianto Budi" w:date="2019-05-31T15:45:00Z">
                  <w:rPr>
                    <w:rFonts w:ascii="Arial" w:hAnsi="Arial" w:cs="Arial"/>
                    <w:noProof/>
                    <w:sz w:val="20"/>
                    <w:szCs w:val="20"/>
                    <w:lang w:val="cy-GB"/>
                  </w:rPr>
                </w:rPrChange>
              </w:rPr>
              <w:t>:</w:t>
            </w:r>
          </w:p>
        </w:tc>
        <w:tc>
          <w:tcPr>
            <w:tcW w:w="4440" w:type="dxa"/>
            <w:vMerge w:val="restart"/>
          </w:tcPr>
          <w:p w14:paraId="485ACF73" w14:textId="2ED46265" w:rsidR="002D7B74" w:rsidRPr="00CC157F" w:rsidRDefault="002D7B74" w:rsidP="009B0E4B">
            <w:pPr>
              <w:spacing w:line="288" w:lineRule="auto"/>
              <w:rPr>
                <w:rFonts w:ascii="Arial" w:hAnsi="Arial" w:cs="Arial"/>
                <w:noProof/>
                <w:color w:val="000000" w:themeColor="text1"/>
                <w:sz w:val="20"/>
                <w:szCs w:val="20"/>
                <w:lang w:val="cy-GB"/>
                <w:rPrChange w:id="30" w:author="Afrianto Budi" w:date="2019-05-31T15:45:00Z">
                  <w:rPr>
                    <w:rFonts w:ascii="Arial" w:hAnsi="Arial" w:cs="Arial"/>
                    <w:noProof/>
                    <w:sz w:val="20"/>
                    <w:szCs w:val="20"/>
                    <w:lang w:val="cy-GB"/>
                  </w:rPr>
                </w:rPrChange>
              </w:rPr>
            </w:pPr>
            <w:r w:rsidRPr="00CC157F">
              <w:rPr>
                <w:rFonts w:ascii="Arial" w:hAnsi="Arial" w:cs="Arial"/>
                <w:noProof/>
                <w:color w:val="000000" w:themeColor="text1"/>
                <w:sz w:val="20"/>
                <w:szCs w:val="20"/>
                <w:lang w:val="cy-GB"/>
                <w:rPrChange w:id="31" w:author="Afrianto Budi" w:date="2019-05-31T15:45:00Z">
                  <w:rPr>
                    <w:rFonts w:ascii="Arial" w:hAnsi="Arial" w:cs="Arial"/>
                    <w:noProof/>
                    <w:sz w:val="20"/>
                    <w:szCs w:val="20"/>
                    <w:lang w:val="cy-GB"/>
                  </w:rPr>
                </w:rPrChange>
              </w:rPr>
              <w:t>Minibus / Pribadi</w:t>
            </w:r>
          </w:p>
        </w:tc>
      </w:tr>
      <w:tr w:rsidR="00CC157F" w:rsidRPr="00CC157F" w14:paraId="6D3452A9" w14:textId="77777777" w:rsidTr="0011537A">
        <w:tc>
          <w:tcPr>
            <w:tcW w:w="4231" w:type="dxa"/>
            <w:gridSpan w:val="4"/>
          </w:tcPr>
          <w:p w14:paraId="1DFF558F" w14:textId="10D0049B" w:rsidR="002D7B74" w:rsidRPr="00CC157F" w:rsidRDefault="002D7B74" w:rsidP="009B0E4B">
            <w:pPr>
              <w:spacing w:line="288" w:lineRule="auto"/>
              <w:rPr>
                <w:rFonts w:ascii="Arial" w:hAnsi="Arial" w:cs="Arial"/>
                <w:i/>
                <w:iCs/>
                <w:noProof/>
                <w:color w:val="000000" w:themeColor="text1"/>
                <w:sz w:val="20"/>
                <w:szCs w:val="20"/>
                <w:lang w:val="cy-GB"/>
                <w:rPrChange w:id="32" w:author="Afrianto Budi" w:date="2019-05-31T16:00:00Z">
                  <w:rPr>
                    <w:rFonts w:ascii="Arial" w:hAnsi="Arial" w:cs="Arial"/>
                    <w:i/>
                    <w:iCs/>
                    <w:noProof/>
                    <w:sz w:val="20"/>
                    <w:szCs w:val="20"/>
                    <w:lang w:val="cy-GB"/>
                  </w:rPr>
                </w:rPrChange>
              </w:rPr>
            </w:pPr>
            <w:r w:rsidRPr="00CC157F">
              <w:rPr>
                <w:rFonts w:ascii="Arial" w:hAnsi="Arial" w:cs="Arial"/>
                <w:i/>
                <w:iCs/>
                <w:noProof/>
                <w:color w:val="000000" w:themeColor="text1"/>
                <w:sz w:val="20"/>
                <w:szCs w:val="20"/>
                <w:lang w:val="cy-GB"/>
                <w:rPrChange w:id="33" w:author="Afrianto Budi" w:date="2019-05-31T16:00:00Z">
                  <w:rPr>
                    <w:rFonts w:ascii="Arial" w:hAnsi="Arial" w:cs="Arial"/>
                    <w:i/>
                    <w:iCs/>
                    <w:noProof/>
                    <w:sz w:val="20"/>
                    <w:szCs w:val="20"/>
                    <w:lang w:val="cy-GB"/>
                  </w:rPr>
                </w:rPrChange>
              </w:rPr>
              <w:t>Type of Vehicle / The Used of Vehicle</w:t>
            </w:r>
          </w:p>
        </w:tc>
        <w:tc>
          <w:tcPr>
            <w:tcW w:w="575" w:type="dxa"/>
          </w:tcPr>
          <w:p w14:paraId="67820B31" w14:textId="77777777" w:rsidR="002D7B74" w:rsidRPr="00CC157F" w:rsidRDefault="002D7B74" w:rsidP="009B0E4B">
            <w:pPr>
              <w:spacing w:line="288" w:lineRule="auto"/>
              <w:rPr>
                <w:rFonts w:ascii="Arial" w:hAnsi="Arial" w:cs="Arial"/>
                <w:noProof/>
                <w:color w:val="000000" w:themeColor="text1"/>
                <w:sz w:val="20"/>
                <w:szCs w:val="20"/>
                <w:lang w:val="cy-GB"/>
                <w:rPrChange w:id="34" w:author="Afrianto Budi" w:date="2019-05-31T16:00:00Z">
                  <w:rPr>
                    <w:rFonts w:ascii="Arial" w:hAnsi="Arial" w:cs="Arial"/>
                    <w:noProof/>
                    <w:sz w:val="20"/>
                    <w:szCs w:val="20"/>
                    <w:lang w:val="cy-GB"/>
                  </w:rPr>
                </w:rPrChange>
              </w:rPr>
            </w:pPr>
          </w:p>
        </w:tc>
        <w:tc>
          <w:tcPr>
            <w:tcW w:w="4440" w:type="dxa"/>
            <w:vMerge/>
          </w:tcPr>
          <w:p w14:paraId="02F43224" w14:textId="77777777" w:rsidR="002D7B74" w:rsidRPr="00CC157F" w:rsidRDefault="002D7B74" w:rsidP="009B0E4B">
            <w:pPr>
              <w:spacing w:line="288" w:lineRule="auto"/>
              <w:rPr>
                <w:rFonts w:ascii="Arial" w:hAnsi="Arial" w:cs="Arial"/>
                <w:noProof/>
                <w:color w:val="000000" w:themeColor="text1"/>
                <w:sz w:val="20"/>
                <w:szCs w:val="20"/>
                <w:lang w:val="cy-GB"/>
                <w:rPrChange w:id="35" w:author="Afrianto Budi" w:date="2019-05-31T16:00:00Z">
                  <w:rPr>
                    <w:rFonts w:ascii="Arial" w:hAnsi="Arial" w:cs="Arial"/>
                    <w:noProof/>
                    <w:sz w:val="20"/>
                    <w:szCs w:val="20"/>
                    <w:lang w:val="cy-GB"/>
                  </w:rPr>
                </w:rPrChange>
              </w:rPr>
            </w:pPr>
          </w:p>
        </w:tc>
      </w:tr>
      <w:tr w:rsidR="009B0E4B" w:rsidRPr="009B616D" w14:paraId="14F1BB3A" w14:textId="77777777" w:rsidTr="0011537A">
        <w:tc>
          <w:tcPr>
            <w:tcW w:w="4231" w:type="dxa"/>
            <w:gridSpan w:val="4"/>
          </w:tcPr>
          <w:p w14:paraId="4A7440BC" w14:textId="77777777" w:rsidR="009B0E4B" w:rsidRPr="009B616D" w:rsidRDefault="009B0E4B" w:rsidP="009B0E4B">
            <w:pPr>
              <w:spacing w:line="288" w:lineRule="auto"/>
              <w:rPr>
                <w:rFonts w:ascii="Arial" w:hAnsi="Arial" w:cs="Arial"/>
                <w:bCs/>
                <w:noProof/>
                <w:sz w:val="20"/>
                <w:szCs w:val="20"/>
                <w:lang w:val="cy-GB"/>
              </w:rPr>
            </w:pPr>
          </w:p>
        </w:tc>
        <w:tc>
          <w:tcPr>
            <w:tcW w:w="575" w:type="dxa"/>
          </w:tcPr>
          <w:p w14:paraId="68E43726" w14:textId="77777777" w:rsidR="009B0E4B" w:rsidRPr="009B616D" w:rsidRDefault="009B0E4B" w:rsidP="009B0E4B">
            <w:pPr>
              <w:spacing w:line="288" w:lineRule="auto"/>
              <w:rPr>
                <w:rFonts w:ascii="Arial" w:hAnsi="Arial" w:cs="Arial"/>
                <w:noProof/>
                <w:sz w:val="20"/>
                <w:szCs w:val="20"/>
                <w:lang w:val="cy-GB"/>
              </w:rPr>
            </w:pPr>
          </w:p>
        </w:tc>
        <w:tc>
          <w:tcPr>
            <w:tcW w:w="4440" w:type="dxa"/>
          </w:tcPr>
          <w:p w14:paraId="16249841" w14:textId="77777777" w:rsidR="009B0E4B" w:rsidRPr="009B616D" w:rsidRDefault="009B0E4B" w:rsidP="009B0E4B">
            <w:pPr>
              <w:spacing w:line="288" w:lineRule="auto"/>
              <w:rPr>
                <w:rFonts w:ascii="Arial" w:hAnsi="Arial" w:cs="Arial"/>
                <w:noProof/>
                <w:sz w:val="20"/>
                <w:szCs w:val="20"/>
                <w:lang w:val="cy-GB"/>
              </w:rPr>
            </w:pPr>
          </w:p>
        </w:tc>
      </w:tr>
      <w:tr w:rsidR="009B0E4B" w:rsidRPr="009B616D" w14:paraId="16E20662" w14:textId="77777777" w:rsidTr="0011537A">
        <w:tc>
          <w:tcPr>
            <w:tcW w:w="3947" w:type="dxa"/>
            <w:gridSpan w:val="3"/>
          </w:tcPr>
          <w:p w14:paraId="6FE2DBCC" w14:textId="77777777" w:rsidR="009B0E4B" w:rsidRPr="009B616D" w:rsidRDefault="009B0E4B" w:rsidP="009B0E4B">
            <w:pPr>
              <w:spacing w:line="288" w:lineRule="auto"/>
              <w:rPr>
                <w:rFonts w:ascii="Arial" w:hAnsi="Arial" w:cs="Arial"/>
                <w:bCs/>
                <w:noProof/>
                <w:sz w:val="20"/>
                <w:szCs w:val="20"/>
                <w:lang w:val="cy-GB"/>
              </w:rPr>
            </w:pPr>
          </w:p>
        </w:tc>
        <w:tc>
          <w:tcPr>
            <w:tcW w:w="284" w:type="dxa"/>
          </w:tcPr>
          <w:p w14:paraId="6D17201C" w14:textId="77777777" w:rsidR="009B0E4B" w:rsidRPr="009B616D" w:rsidRDefault="009B0E4B" w:rsidP="009B0E4B">
            <w:pPr>
              <w:spacing w:line="288" w:lineRule="auto"/>
              <w:rPr>
                <w:rFonts w:ascii="Arial" w:hAnsi="Arial" w:cs="Arial"/>
                <w:noProof/>
                <w:sz w:val="20"/>
                <w:szCs w:val="20"/>
                <w:lang w:val="cy-GB"/>
              </w:rPr>
            </w:pPr>
          </w:p>
        </w:tc>
        <w:tc>
          <w:tcPr>
            <w:tcW w:w="5015" w:type="dxa"/>
            <w:gridSpan w:val="2"/>
          </w:tcPr>
          <w:p w14:paraId="2B37CDE1" w14:textId="77777777" w:rsidR="009B0E4B" w:rsidRPr="009B616D" w:rsidRDefault="009B0E4B" w:rsidP="009B0E4B">
            <w:pPr>
              <w:spacing w:line="288" w:lineRule="auto"/>
              <w:rPr>
                <w:rFonts w:ascii="Arial" w:hAnsi="Arial" w:cs="Arial"/>
                <w:noProof/>
                <w:sz w:val="20"/>
                <w:szCs w:val="20"/>
                <w:lang w:val="cy-GB"/>
              </w:rPr>
            </w:pPr>
          </w:p>
        </w:tc>
      </w:tr>
      <w:tr w:rsidR="00072E34" w:rsidRPr="009B616D" w14:paraId="2D49B609" w14:textId="77777777" w:rsidTr="00416AC3">
        <w:tc>
          <w:tcPr>
            <w:tcW w:w="9246" w:type="dxa"/>
            <w:gridSpan w:val="6"/>
          </w:tcPr>
          <w:p w14:paraId="40CDABEF" w14:textId="5A7F4AF8" w:rsidR="00072E34" w:rsidRPr="009B616D" w:rsidRDefault="00AB59D5" w:rsidP="00072E34">
            <w:pPr>
              <w:spacing w:line="288" w:lineRule="auto"/>
              <w:jc w:val="center"/>
              <w:rPr>
                <w:rFonts w:ascii="Arial" w:hAnsi="Arial" w:cs="Arial"/>
                <w:b/>
                <w:noProof/>
                <w:lang w:val="cy-GB"/>
              </w:rPr>
            </w:pPr>
            <w:r>
              <w:rPr>
                <w:rFonts w:ascii="Arial" w:hAnsi="Arial" w:cs="Arial"/>
                <w:b/>
                <w:noProof/>
                <w:lang w:val="cy-GB"/>
              </w:rPr>
              <w:t xml:space="preserve">PAKET / </w:t>
            </w:r>
            <w:r w:rsidR="00072E34" w:rsidRPr="00F13339">
              <w:rPr>
                <w:rFonts w:ascii="Arial" w:hAnsi="Arial" w:cs="Arial"/>
                <w:b/>
                <w:i/>
                <w:iCs/>
                <w:noProof/>
                <w:lang w:val="cy-GB"/>
              </w:rPr>
              <w:t>PLAN</w:t>
            </w:r>
            <w:r w:rsidR="00072E34" w:rsidRPr="009B616D">
              <w:rPr>
                <w:rFonts w:ascii="Arial" w:hAnsi="Arial" w:cs="Arial"/>
                <w:b/>
                <w:noProof/>
                <w:lang w:val="cy-GB"/>
              </w:rPr>
              <w:t xml:space="preserve"> </w:t>
            </w:r>
          </w:p>
        </w:tc>
      </w:tr>
      <w:tr w:rsidR="00072E34" w:rsidRPr="009B616D" w14:paraId="2A069CC3" w14:textId="77777777" w:rsidTr="00416AC3">
        <w:tc>
          <w:tcPr>
            <w:tcW w:w="9246" w:type="dxa"/>
            <w:gridSpan w:val="6"/>
            <w:tcBorders>
              <w:bottom w:val="single" w:sz="4" w:space="0" w:color="auto"/>
            </w:tcBorders>
          </w:tcPr>
          <w:p w14:paraId="1A1EC8B6" w14:textId="77777777" w:rsidR="00072E34" w:rsidRPr="009B616D" w:rsidRDefault="00072E34" w:rsidP="009B0E4B">
            <w:pPr>
              <w:spacing w:line="288" w:lineRule="auto"/>
              <w:rPr>
                <w:rFonts w:ascii="Arial" w:hAnsi="Arial" w:cs="Arial"/>
                <w:b/>
                <w:noProof/>
                <w:sz w:val="20"/>
                <w:szCs w:val="20"/>
                <w:lang w:val="cy-GB"/>
              </w:rPr>
            </w:pPr>
          </w:p>
        </w:tc>
      </w:tr>
      <w:tr w:rsidR="00072E34" w:rsidRPr="009B616D" w14:paraId="584E8E9F" w14:textId="77777777" w:rsidTr="0011537A">
        <w:tc>
          <w:tcPr>
            <w:tcW w:w="2518" w:type="dxa"/>
            <w:gridSpan w:val="2"/>
            <w:tcBorders>
              <w:top w:val="single" w:sz="4" w:space="0" w:color="auto"/>
              <w:left w:val="single" w:sz="4" w:space="0" w:color="auto"/>
              <w:bottom w:val="single" w:sz="4" w:space="0" w:color="auto"/>
              <w:right w:val="single" w:sz="4" w:space="0" w:color="auto"/>
            </w:tcBorders>
          </w:tcPr>
          <w:p w14:paraId="63E311B5" w14:textId="0ABD1A01" w:rsidR="00072E34" w:rsidRPr="009B616D" w:rsidRDefault="00AB59D5" w:rsidP="00072E34">
            <w:pPr>
              <w:spacing w:line="288" w:lineRule="auto"/>
              <w:jc w:val="center"/>
              <w:rPr>
                <w:rFonts w:ascii="Arial" w:hAnsi="Arial" w:cs="Arial"/>
                <w:bCs/>
                <w:noProof/>
                <w:sz w:val="21"/>
                <w:szCs w:val="21"/>
                <w:lang w:val="cy-GB"/>
              </w:rPr>
            </w:pPr>
            <w:r>
              <w:rPr>
                <w:rFonts w:ascii="Arial" w:hAnsi="Arial" w:cs="Arial"/>
                <w:b/>
                <w:bCs/>
                <w:noProof/>
                <w:sz w:val="21"/>
                <w:szCs w:val="21"/>
                <w:lang w:val="cy-GB"/>
              </w:rPr>
              <w:t xml:space="preserve">Paket / </w:t>
            </w:r>
            <w:r w:rsidR="00072E34" w:rsidRPr="00AB59D5">
              <w:rPr>
                <w:rFonts w:ascii="Arial" w:hAnsi="Arial" w:cs="Arial"/>
                <w:b/>
                <w:bCs/>
                <w:i/>
                <w:iCs/>
                <w:noProof/>
                <w:sz w:val="21"/>
                <w:szCs w:val="21"/>
                <w:lang w:val="cy-GB"/>
              </w:rPr>
              <w:t>Plan</w:t>
            </w:r>
          </w:p>
        </w:tc>
        <w:tc>
          <w:tcPr>
            <w:tcW w:w="6728" w:type="dxa"/>
            <w:gridSpan w:val="4"/>
            <w:tcBorders>
              <w:top w:val="single" w:sz="4" w:space="0" w:color="auto"/>
              <w:left w:val="single" w:sz="4" w:space="0" w:color="auto"/>
              <w:bottom w:val="single" w:sz="4" w:space="0" w:color="auto"/>
              <w:right w:val="single" w:sz="4" w:space="0" w:color="auto"/>
            </w:tcBorders>
          </w:tcPr>
          <w:p w14:paraId="2C2310F7" w14:textId="5F73399E" w:rsidR="00072E34" w:rsidRPr="009B616D" w:rsidRDefault="00AB59D5" w:rsidP="00072E34">
            <w:pPr>
              <w:spacing w:line="288" w:lineRule="auto"/>
              <w:jc w:val="center"/>
              <w:rPr>
                <w:rFonts w:ascii="Arial" w:hAnsi="Arial" w:cs="Arial"/>
                <w:noProof/>
                <w:sz w:val="21"/>
                <w:szCs w:val="21"/>
                <w:lang w:val="cy-GB"/>
              </w:rPr>
            </w:pPr>
            <w:r>
              <w:rPr>
                <w:rFonts w:ascii="Arial" w:hAnsi="Arial" w:cs="Arial"/>
                <w:b/>
                <w:bCs/>
                <w:noProof/>
                <w:sz w:val="21"/>
                <w:szCs w:val="21"/>
                <w:lang w:val="cy-GB"/>
              </w:rPr>
              <w:t xml:space="preserve">Manfaat / </w:t>
            </w:r>
            <w:r w:rsidR="00072E34" w:rsidRPr="00AB59D5">
              <w:rPr>
                <w:rFonts w:ascii="Arial" w:hAnsi="Arial" w:cs="Arial"/>
                <w:b/>
                <w:bCs/>
                <w:i/>
                <w:iCs/>
                <w:noProof/>
                <w:sz w:val="21"/>
                <w:szCs w:val="21"/>
                <w:lang w:val="cy-GB"/>
              </w:rPr>
              <w:t>Benefit</w:t>
            </w:r>
          </w:p>
        </w:tc>
      </w:tr>
      <w:tr w:rsidR="00072E34" w:rsidRPr="009B616D" w14:paraId="3C5E3BBC" w14:textId="77777777" w:rsidTr="0011537A">
        <w:tc>
          <w:tcPr>
            <w:tcW w:w="2518" w:type="dxa"/>
            <w:gridSpan w:val="2"/>
            <w:tcBorders>
              <w:top w:val="single" w:sz="4" w:space="0" w:color="auto"/>
              <w:left w:val="single" w:sz="4" w:space="0" w:color="auto"/>
              <w:bottom w:val="single" w:sz="4" w:space="0" w:color="auto"/>
              <w:right w:val="single" w:sz="4" w:space="0" w:color="auto"/>
            </w:tcBorders>
          </w:tcPr>
          <w:p w14:paraId="253AA417" w14:textId="59F3B05F" w:rsidR="00072E34" w:rsidRPr="009B616D" w:rsidRDefault="00072E34" w:rsidP="00072E34">
            <w:pPr>
              <w:spacing w:line="288" w:lineRule="auto"/>
              <w:rPr>
                <w:rFonts w:ascii="Arial" w:hAnsi="Arial" w:cs="Arial"/>
                <w:bCs/>
                <w:noProof/>
                <w:sz w:val="21"/>
                <w:szCs w:val="21"/>
                <w:lang w:val="cy-GB"/>
              </w:rPr>
            </w:pPr>
            <w:r w:rsidRPr="009B616D">
              <w:rPr>
                <w:rFonts w:ascii="Arial" w:hAnsi="Arial" w:cs="Arial"/>
                <w:noProof/>
                <w:sz w:val="21"/>
                <w:szCs w:val="21"/>
                <w:lang w:val="cy-GB"/>
              </w:rPr>
              <w:t>Automate Gold</w:t>
            </w:r>
          </w:p>
        </w:tc>
        <w:tc>
          <w:tcPr>
            <w:tcW w:w="6728" w:type="dxa"/>
            <w:gridSpan w:val="4"/>
            <w:tcBorders>
              <w:top w:val="single" w:sz="4" w:space="0" w:color="auto"/>
              <w:left w:val="single" w:sz="4" w:space="0" w:color="auto"/>
              <w:bottom w:val="single" w:sz="4" w:space="0" w:color="auto"/>
              <w:right w:val="single" w:sz="4" w:space="0" w:color="auto"/>
            </w:tcBorders>
          </w:tcPr>
          <w:p w14:paraId="27E87402" w14:textId="6398E4F1" w:rsidR="00072E34" w:rsidRPr="009B616D" w:rsidRDefault="00072E34" w:rsidP="00416AC3">
            <w:pPr>
              <w:pStyle w:val="ListParagraph"/>
              <w:numPr>
                <w:ilvl w:val="0"/>
                <w:numId w:val="7"/>
              </w:numPr>
              <w:ind w:left="314" w:hanging="284"/>
              <w:jc w:val="both"/>
              <w:rPr>
                <w:rFonts w:ascii="Arial" w:hAnsi="Arial" w:cs="Arial"/>
                <w:noProof/>
                <w:sz w:val="21"/>
                <w:szCs w:val="21"/>
                <w:lang w:val="cy-GB"/>
              </w:rPr>
            </w:pPr>
            <w:r w:rsidRPr="009B616D">
              <w:rPr>
                <w:rFonts w:ascii="Arial" w:hAnsi="Arial" w:cs="Arial"/>
                <w:noProof/>
                <w:sz w:val="21"/>
                <w:szCs w:val="21"/>
                <w:lang w:val="cy-GB"/>
              </w:rPr>
              <w:t>Mobil pengganti</w:t>
            </w:r>
            <w:r w:rsidR="00E821FA" w:rsidRPr="009B616D">
              <w:rPr>
                <w:rFonts w:ascii="Arial" w:hAnsi="Arial" w:cs="Arial"/>
                <w:noProof/>
                <w:sz w:val="21"/>
                <w:szCs w:val="21"/>
                <w:lang w:val="cy-GB"/>
              </w:rPr>
              <w:t xml:space="preserve"> / </w:t>
            </w:r>
            <w:r w:rsidR="00E821FA" w:rsidRPr="009B616D">
              <w:rPr>
                <w:rFonts w:ascii="Arial" w:hAnsi="Arial" w:cs="Arial"/>
                <w:i/>
                <w:iCs/>
                <w:noProof/>
                <w:sz w:val="21"/>
                <w:szCs w:val="21"/>
                <w:lang w:val="cy-GB"/>
              </w:rPr>
              <w:t>car replacement</w:t>
            </w:r>
            <w:r w:rsidRPr="009B616D">
              <w:rPr>
                <w:rFonts w:ascii="Arial" w:hAnsi="Arial" w:cs="Arial"/>
                <w:noProof/>
                <w:sz w:val="21"/>
                <w:szCs w:val="21"/>
                <w:lang w:val="cy-GB"/>
              </w:rPr>
              <w:t xml:space="preserve">: </w:t>
            </w:r>
            <w:r w:rsidR="00974B10">
              <w:rPr>
                <w:rFonts w:ascii="Arial" w:hAnsi="Arial" w:cs="Arial"/>
                <w:noProof/>
                <w:sz w:val="21"/>
                <w:szCs w:val="21"/>
                <w:lang w:val="cy-GB"/>
              </w:rPr>
              <w:t xml:space="preserve">Toyota </w:t>
            </w:r>
            <w:r w:rsidRPr="009B616D">
              <w:rPr>
                <w:rFonts w:ascii="Arial" w:hAnsi="Arial" w:cs="Arial"/>
                <w:noProof/>
                <w:sz w:val="21"/>
                <w:szCs w:val="21"/>
                <w:lang w:val="cy-GB"/>
              </w:rPr>
              <w:t>Avanza</w:t>
            </w:r>
          </w:p>
          <w:p w14:paraId="1F0C80CF" w14:textId="77777777" w:rsidR="00072E34" w:rsidRDefault="00072E34" w:rsidP="00416AC3">
            <w:pPr>
              <w:pStyle w:val="ListParagraph"/>
              <w:numPr>
                <w:ilvl w:val="0"/>
                <w:numId w:val="7"/>
              </w:numPr>
              <w:ind w:left="314" w:hanging="284"/>
              <w:jc w:val="both"/>
              <w:rPr>
                <w:rFonts w:ascii="Arial" w:hAnsi="Arial" w:cs="Arial"/>
                <w:noProof/>
                <w:sz w:val="21"/>
                <w:szCs w:val="21"/>
                <w:lang w:val="cy-GB"/>
              </w:rPr>
            </w:pPr>
            <w:r w:rsidRPr="009B616D">
              <w:rPr>
                <w:rFonts w:ascii="Arial" w:hAnsi="Arial" w:cs="Arial"/>
                <w:noProof/>
                <w:sz w:val="21"/>
                <w:szCs w:val="21"/>
                <w:lang w:val="cy-GB"/>
              </w:rPr>
              <w:t>Tanpa driver</w:t>
            </w:r>
            <w:r w:rsidR="00E821FA" w:rsidRPr="009B616D">
              <w:rPr>
                <w:rFonts w:ascii="Arial" w:hAnsi="Arial" w:cs="Arial"/>
                <w:noProof/>
                <w:sz w:val="21"/>
                <w:szCs w:val="21"/>
                <w:lang w:val="cy-GB"/>
              </w:rPr>
              <w:t xml:space="preserve"> / </w:t>
            </w:r>
            <w:r w:rsidR="00E821FA" w:rsidRPr="009B616D">
              <w:rPr>
                <w:rFonts w:ascii="Arial" w:hAnsi="Arial" w:cs="Arial"/>
                <w:i/>
                <w:iCs/>
                <w:noProof/>
                <w:sz w:val="21"/>
                <w:szCs w:val="21"/>
                <w:lang w:val="cy-GB"/>
              </w:rPr>
              <w:t>without driver</w:t>
            </w:r>
          </w:p>
          <w:p w14:paraId="55B5D94D" w14:textId="2943A4EC" w:rsidR="0011537A" w:rsidRPr="009B616D" w:rsidRDefault="0011537A" w:rsidP="00416AC3">
            <w:pPr>
              <w:pStyle w:val="ListParagraph"/>
              <w:numPr>
                <w:ilvl w:val="0"/>
                <w:numId w:val="7"/>
              </w:numPr>
              <w:ind w:left="314" w:hanging="284"/>
              <w:jc w:val="both"/>
              <w:rPr>
                <w:rFonts w:ascii="Arial" w:hAnsi="Arial" w:cs="Arial"/>
                <w:noProof/>
                <w:sz w:val="21"/>
                <w:szCs w:val="21"/>
                <w:lang w:val="cy-GB"/>
              </w:rPr>
            </w:pPr>
            <w:r>
              <w:rPr>
                <w:rFonts w:ascii="Arial" w:hAnsi="Arial" w:cs="Arial"/>
                <w:noProof/>
                <w:sz w:val="21"/>
                <w:szCs w:val="21"/>
                <w:lang w:val="cy-GB"/>
              </w:rPr>
              <w:t xml:space="preserve">Area layanan / </w:t>
            </w:r>
            <w:r>
              <w:rPr>
                <w:rFonts w:ascii="Arial" w:hAnsi="Arial" w:cs="Arial"/>
                <w:i/>
                <w:iCs/>
                <w:noProof/>
                <w:sz w:val="21"/>
                <w:szCs w:val="21"/>
                <w:lang w:val="cy-GB"/>
              </w:rPr>
              <w:t xml:space="preserve">service area: </w:t>
            </w:r>
            <w:r>
              <w:rPr>
                <w:rFonts w:ascii="Arial" w:hAnsi="Arial" w:cs="Arial"/>
                <w:noProof/>
                <w:sz w:val="21"/>
                <w:szCs w:val="21"/>
                <w:lang w:val="cy-GB"/>
              </w:rPr>
              <w:t>Jakarta, Depok, Tangerang, Bekasi</w:t>
            </w:r>
          </w:p>
        </w:tc>
      </w:tr>
      <w:tr w:rsidR="00072E34" w:rsidRPr="009B616D" w14:paraId="67437EEB" w14:textId="77777777" w:rsidTr="0011537A">
        <w:tc>
          <w:tcPr>
            <w:tcW w:w="2518" w:type="dxa"/>
            <w:gridSpan w:val="2"/>
            <w:tcBorders>
              <w:top w:val="single" w:sz="4" w:space="0" w:color="auto"/>
              <w:left w:val="single" w:sz="4" w:space="0" w:color="auto"/>
              <w:bottom w:val="single" w:sz="4" w:space="0" w:color="auto"/>
              <w:right w:val="single" w:sz="4" w:space="0" w:color="auto"/>
            </w:tcBorders>
          </w:tcPr>
          <w:p w14:paraId="34770F92" w14:textId="5DA15E88" w:rsidR="00072E34" w:rsidRPr="009B616D" w:rsidRDefault="00072E34" w:rsidP="00072E34">
            <w:pPr>
              <w:spacing w:line="288" w:lineRule="auto"/>
              <w:rPr>
                <w:rFonts w:ascii="Arial" w:hAnsi="Arial" w:cs="Arial"/>
                <w:bCs/>
                <w:noProof/>
                <w:sz w:val="21"/>
                <w:szCs w:val="21"/>
                <w:lang w:val="cy-GB"/>
              </w:rPr>
            </w:pPr>
            <w:r w:rsidRPr="009B616D">
              <w:rPr>
                <w:rFonts w:ascii="Arial" w:hAnsi="Arial" w:cs="Arial"/>
                <w:noProof/>
                <w:sz w:val="21"/>
                <w:szCs w:val="21"/>
                <w:lang w:val="cy-GB"/>
              </w:rPr>
              <w:t>Automate Gold Xtra</w:t>
            </w:r>
          </w:p>
        </w:tc>
        <w:tc>
          <w:tcPr>
            <w:tcW w:w="6728" w:type="dxa"/>
            <w:gridSpan w:val="4"/>
            <w:tcBorders>
              <w:top w:val="single" w:sz="4" w:space="0" w:color="auto"/>
              <w:left w:val="single" w:sz="4" w:space="0" w:color="auto"/>
              <w:bottom w:val="single" w:sz="4" w:space="0" w:color="auto"/>
              <w:right w:val="single" w:sz="4" w:space="0" w:color="auto"/>
            </w:tcBorders>
          </w:tcPr>
          <w:p w14:paraId="2452D6B5" w14:textId="13F3E21D" w:rsidR="00072E34" w:rsidRPr="009B616D" w:rsidRDefault="00072E34" w:rsidP="00416AC3">
            <w:pPr>
              <w:pStyle w:val="ListParagraph"/>
              <w:numPr>
                <w:ilvl w:val="0"/>
                <w:numId w:val="7"/>
              </w:numPr>
              <w:ind w:left="314" w:hanging="284"/>
              <w:jc w:val="both"/>
              <w:rPr>
                <w:rFonts w:ascii="Arial" w:hAnsi="Arial" w:cs="Arial"/>
                <w:noProof/>
                <w:sz w:val="21"/>
                <w:szCs w:val="21"/>
                <w:lang w:val="cy-GB"/>
              </w:rPr>
            </w:pPr>
            <w:r w:rsidRPr="009B616D">
              <w:rPr>
                <w:rFonts w:ascii="Arial" w:hAnsi="Arial" w:cs="Arial"/>
                <w:noProof/>
                <w:sz w:val="21"/>
                <w:szCs w:val="21"/>
                <w:lang w:val="cy-GB"/>
              </w:rPr>
              <w:t>Mobil pengganti</w:t>
            </w:r>
            <w:r w:rsidR="00E821FA" w:rsidRPr="009B616D">
              <w:rPr>
                <w:rFonts w:ascii="Arial" w:hAnsi="Arial" w:cs="Arial"/>
                <w:noProof/>
                <w:sz w:val="21"/>
                <w:szCs w:val="21"/>
                <w:lang w:val="cy-GB"/>
              </w:rPr>
              <w:t xml:space="preserve"> / </w:t>
            </w:r>
            <w:r w:rsidR="00E821FA" w:rsidRPr="009B616D">
              <w:rPr>
                <w:rFonts w:ascii="Arial" w:hAnsi="Arial" w:cs="Arial"/>
                <w:i/>
                <w:iCs/>
                <w:noProof/>
                <w:sz w:val="21"/>
                <w:szCs w:val="21"/>
                <w:lang w:val="cy-GB"/>
              </w:rPr>
              <w:t>car replacement</w:t>
            </w:r>
            <w:r w:rsidRPr="009B616D">
              <w:rPr>
                <w:rFonts w:ascii="Arial" w:hAnsi="Arial" w:cs="Arial"/>
                <w:noProof/>
                <w:sz w:val="21"/>
                <w:szCs w:val="21"/>
                <w:lang w:val="cy-GB"/>
              </w:rPr>
              <w:t xml:space="preserve">: </w:t>
            </w:r>
            <w:r w:rsidR="00974B10">
              <w:rPr>
                <w:rFonts w:ascii="Arial" w:hAnsi="Arial" w:cs="Arial"/>
                <w:noProof/>
                <w:sz w:val="21"/>
                <w:szCs w:val="21"/>
                <w:lang w:val="cy-GB"/>
              </w:rPr>
              <w:t xml:space="preserve">Toyota </w:t>
            </w:r>
            <w:r w:rsidRPr="009B616D">
              <w:rPr>
                <w:rFonts w:ascii="Arial" w:hAnsi="Arial" w:cs="Arial"/>
                <w:noProof/>
                <w:sz w:val="21"/>
                <w:szCs w:val="21"/>
                <w:lang w:val="cy-GB"/>
              </w:rPr>
              <w:t>Avanza</w:t>
            </w:r>
          </w:p>
          <w:p w14:paraId="46AF11E2" w14:textId="77777777" w:rsidR="00072E34" w:rsidRPr="0011537A" w:rsidRDefault="00E821FA" w:rsidP="00416AC3">
            <w:pPr>
              <w:pStyle w:val="ListParagraph"/>
              <w:numPr>
                <w:ilvl w:val="0"/>
                <w:numId w:val="7"/>
              </w:numPr>
              <w:ind w:left="314" w:hanging="284"/>
              <w:jc w:val="both"/>
              <w:rPr>
                <w:rFonts w:ascii="Arial" w:hAnsi="Arial" w:cs="Arial"/>
                <w:noProof/>
                <w:sz w:val="21"/>
                <w:szCs w:val="21"/>
                <w:lang w:val="cy-GB"/>
              </w:rPr>
            </w:pPr>
            <w:r w:rsidRPr="009B616D">
              <w:rPr>
                <w:rFonts w:ascii="Arial" w:hAnsi="Arial" w:cs="Arial"/>
                <w:noProof/>
                <w:sz w:val="21"/>
                <w:szCs w:val="21"/>
                <w:lang w:val="cy-GB"/>
              </w:rPr>
              <w:t xml:space="preserve">Dengan driver / </w:t>
            </w:r>
            <w:r w:rsidRPr="009B616D">
              <w:rPr>
                <w:rFonts w:ascii="Arial" w:hAnsi="Arial" w:cs="Arial"/>
                <w:i/>
                <w:iCs/>
                <w:noProof/>
                <w:sz w:val="21"/>
                <w:szCs w:val="21"/>
                <w:lang w:val="cy-GB"/>
              </w:rPr>
              <w:t>with driver</w:t>
            </w:r>
          </w:p>
          <w:p w14:paraId="569D2FE6" w14:textId="454DD7FA" w:rsidR="0011537A" w:rsidRPr="009B616D" w:rsidRDefault="0011537A" w:rsidP="00416AC3">
            <w:pPr>
              <w:pStyle w:val="ListParagraph"/>
              <w:numPr>
                <w:ilvl w:val="0"/>
                <w:numId w:val="7"/>
              </w:numPr>
              <w:ind w:left="314" w:hanging="284"/>
              <w:jc w:val="both"/>
              <w:rPr>
                <w:rFonts w:ascii="Arial" w:hAnsi="Arial" w:cs="Arial"/>
                <w:noProof/>
                <w:sz w:val="21"/>
                <w:szCs w:val="21"/>
                <w:lang w:val="cy-GB"/>
              </w:rPr>
            </w:pPr>
            <w:r>
              <w:rPr>
                <w:rFonts w:ascii="Arial" w:hAnsi="Arial" w:cs="Arial"/>
                <w:noProof/>
                <w:sz w:val="21"/>
                <w:szCs w:val="21"/>
                <w:lang w:val="cy-GB"/>
              </w:rPr>
              <w:t xml:space="preserve">Area layanan / </w:t>
            </w:r>
            <w:r>
              <w:rPr>
                <w:rFonts w:ascii="Arial" w:hAnsi="Arial" w:cs="Arial"/>
                <w:i/>
                <w:iCs/>
                <w:noProof/>
                <w:sz w:val="21"/>
                <w:szCs w:val="21"/>
                <w:lang w:val="cy-GB"/>
              </w:rPr>
              <w:t xml:space="preserve">service area: </w:t>
            </w:r>
            <w:r>
              <w:rPr>
                <w:rFonts w:ascii="Arial" w:hAnsi="Arial" w:cs="Arial"/>
                <w:noProof/>
                <w:sz w:val="21"/>
                <w:szCs w:val="21"/>
                <w:lang w:val="cy-GB"/>
              </w:rPr>
              <w:t>Jakarta, Depok, Tangerang, Bekasi</w:t>
            </w:r>
          </w:p>
        </w:tc>
      </w:tr>
      <w:tr w:rsidR="00072E34" w:rsidRPr="009B616D" w14:paraId="73889763" w14:textId="77777777" w:rsidTr="0011537A">
        <w:tc>
          <w:tcPr>
            <w:tcW w:w="2518" w:type="dxa"/>
            <w:gridSpan w:val="2"/>
            <w:tcBorders>
              <w:top w:val="single" w:sz="4" w:space="0" w:color="auto"/>
              <w:left w:val="single" w:sz="4" w:space="0" w:color="auto"/>
              <w:bottom w:val="single" w:sz="4" w:space="0" w:color="auto"/>
              <w:right w:val="single" w:sz="4" w:space="0" w:color="auto"/>
            </w:tcBorders>
          </w:tcPr>
          <w:p w14:paraId="0BB3015B" w14:textId="66247BBC" w:rsidR="00072E34" w:rsidRPr="009B616D" w:rsidRDefault="00072E34" w:rsidP="00072E34">
            <w:pPr>
              <w:spacing w:line="288" w:lineRule="auto"/>
              <w:rPr>
                <w:rFonts w:ascii="Arial" w:hAnsi="Arial" w:cs="Arial"/>
                <w:bCs/>
                <w:noProof/>
                <w:sz w:val="21"/>
                <w:szCs w:val="21"/>
                <w:lang w:val="cy-GB"/>
              </w:rPr>
            </w:pPr>
            <w:r w:rsidRPr="009B616D">
              <w:rPr>
                <w:rFonts w:ascii="Arial" w:hAnsi="Arial" w:cs="Arial"/>
                <w:noProof/>
                <w:sz w:val="21"/>
                <w:szCs w:val="21"/>
                <w:lang w:val="cy-GB"/>
              </w:rPr>
              <w:t>Automate Platinum</w:t>
            </w:r>
          </w:p>
        </w:tc>
        <w:tc>
          <w:tcPr>
            <w:tcW w:w="6728" w:type="dxa"/>
            <w:gridSpan w:val="4"/>
            <w:tcBorders>
              <w:top w:val="single" w:sz="4" w:space="0" w:color="auto"/>
              <w:left w:val="single" w:sz="4" w:space="0" w:color="auto"/>
              <w:bottom w:val="single" w:sz="4" w:space="0" w:color="auto"/>
              <w:right w:val="single" w:sz="4" w:space="0" w:color="auto"/>
            </w:tcBorders>
          </w:tcPr>
          <w:p w14:paraId="3940BA4C" w14:textId="24FE3EFC" w:rsidR="00E821FA" w:rsidRPr="009B616D" w:rsidRDefault="00072E34" w:rsidP="00416AC3">
            <w:pPr>
              <w:pStyle w:val="ListParagraph"/>
              <w:numPr>
                <w:ilvl w:val="0"/>
                <w:numId w:val="7"/>
              </w:numPr>
              <w:ind w:left="314" w:hanging="284"/>
              <w:jc w:val="both"/>
              <w:rPr>
                <w:rFonts w:ascii="Arial" w:hAnsi="Arial" w:cs="Arial"/>
                <w:noProof/>
                <w:sz w:val="21"/>
                <w:szCs w:val="21"/>
                <w:lang w:val="cy-GB"/>
              </w:rPr>
            </w:pPr>
            <w:r w:rsidRPr="009B616D">
              <w:rPr>
                <w:rFonts w:ascii="Arial" w:hAnsi="Arial" w:cs="Arial"/>
                <w:noProof/>
                <w:sz w:val="21"/>
                <w:szCs w:val="21"/>
                <w:lang w:val="cy-GB"/>
              </w:rPr>
              <w:t>Mobil pengganti</w:t>
            </w:r>
            <w:r w:rsidR="00E821FA" w:rsidRPr="009B616D">
              <w:rPr>
                <w:rFonts w:ascii="Arial" w:hAnsi="Arial" w:cs="Arial"/>
                <w:noProof/>
                <w:sz w:val="21"/>
                <w:szCs w:val="21"/>
                <w:lang w:val="cy-GB"/>
              </w:rPr>
              <w:t xml:space="preserve"> / </w:t>
            </w:r>
            <w:r w:rsidR="00E821FA" w:rsidRPr="009B616D">
              <w:rPr>
                <w:rFonts w:ascii="Arial" w:hAnsi="Arial" w:cs="Arial"/>
                <w:i/>
                <w:iCs/>
                <w:noProof/>
                <w:sz w:val="21"/>
                <w:szCs w:val="21"/>
                <w:lang w:val="cy-GB"/>
              </w:rPr>
              <w:t>car replacement</w:t>
            </w:r>
            <w:r w:rsidRPr="009B616D">
              <w:rPr>
                <w:rFonts w:ascii="Arial" w:hAnsi="Arial" w:cs="Arial"/>
                <w:noProof/>
                <w:sz w:val="21"/>
                <w:szCs w:val="21"/>
                <w:lang w:val="cy-GB"/>
              </w:rPr>
              <w:t xml:space="preserve">: </w:t>
            </w:r>
            <w:r w:rsidR="00974B10">
              <w:rPr>
                <w:rFonts w:ascii="Arial" w:hAnsi="Arial" w:cs="Arial"/>
                <w:noProof/>
                <w:sz w:val="21"/>
                <w:szCs w:val="21"/>
                <w:lang w:val="cy-GB"/>
              </w:rPr>
              <w:t xml:space="preserve">Toyota </w:t>
            </w:r>
            <w:r w:rsidRPr="009B616D">
              <w:rPr>
                <w:rFonts w:ascii="Arial" w:hAnsi="Arial" w:cs="Arial"/>
                <w:noProof/>
                <w:sz w:val="21"/>
                <w:szCs w:val="21"/>
                <w:lang w:val="cy-GB"/>
              </w:rPr>
              <w:t xml:space="preserve">Innova </w:t>
            </w:r>
          </w:p>
          <w:p w14:paraId="413CAC03" w14:textId="77777777" w:rsidR="00072E34" w:rsidRPr="0011537A" w:rsidRDefault="00072E34" w:rsidP="00416AC3">
            <w:pPr>
              <w:pStyle w:val="ListParagraph"/>
              <w:numPr>
                <w:ilvl w:val="0"/>
                <w:numId w:val="7"/>
              </w:numPr>
              <w:ind w:left="314" w:hanging="284"/>
              <w:jc w:val="both"/>
              <w:rPr>
                <w:rFonts w:ascii="Arial" w:hAnsi="Arial" w:cs="Arial"/>
                <w:noProof/>
                <w:sz w:val="21"/>
                <w:szCs w:val="21"/>
                <w:lang w:val="cy-GB"/>
              </w:rPr>
            </w:pPr>
            <w:r w:rsidRPr="009B616D">
              <w:rPr>
                <w:rFonts w:ascii="Arial" w:hAnsi="Arial" w:cs="Arial"/>
                <w:noProof/>
                <w:sz w:val="21"/>
                <w:szCs w:val="21"/>
                <w:lang w:val="cy-GB"/>
              </w:rPr>
              <w:t>Tanpa driver</w:t>
            </w:r>
            <w:r w:rsidR="00E821FA" w:rsidRPr="009B616D">
              <w:rPr>
                <w:rFonts w:ascii="Arial" w:hAnsi="Arial" w:cs="Arial"/>
                <w:noProof/>
                <w:sz w:val="21"/>
                <w:szCs w:val="21"/>
                <w:lang w:val="cy-GB"/>
              </w:rPr>
              <w:t xml:space="preserve"> / </w:t>
            </w:r>
            <w:r w:rsidR="00E821FA" w:rsidRPr="009B616D">
              <w:rPr>
                <w:rFonts w:ascii="Arial" w:hAnsi="Arial" w:cs="Arial"/>
                <w:i/>
                <w:iCs/>
                <w:noProof/>
                <w:sz w:val="21"/>
                <w:szCs w:val="21"/>
                <w:lang w:val="cy-GB"/>
              </w:rPr>
              <w:t>without driver</w:t>
            </w:r>
          </w:p>
          <w:p w14:paraId="6D47B8C7" w14:textId="4F9FC93A" w:rsidR="0011537A" w:rsidRPr="009B616D" w:rsidRDefault="0011537A" w:rsidP="00416AC3">
            <w:pPr>
              <w:pStyle w:val="ListParagraph"/>
              <w:numPr>
                <w:ilvl w:val="0"/>
                <w:numId w:val="7"/>
              </w:numPr>
              <w:ind w:left="314" w:hanging="284"/>
              <w:jc w:val="both"/>
              <w:rPr>
                <w:rFonts w:ascii="Arial" w:hAnsi="Arial" w:cs="Arial"/>
                <w:noProof/>
                <w:sz w:val="21"/>
                <w:szCs w:val="21"/>
                <w:lang w:val="cy-GB"/>
              </w:rPr>
            </w:pPr>
            <w:r>
              <w:rPr>
                <w:rFonts w:ascii="Arial" w:hAnsi="Arial" w:cs="Arial"/>
                <w:noProof/>
                <w:sz w:val="21"/>
                <w:szCs w:val="21"/>
                <w:lang w:val="cy-GB"/>
              </w:rPr>
              <w:t xml:space="preserve">Area layanan / </w:t>
            </w:r>
            <w:r>
              <w:rPr>
                <w:rFonts w:ascii="Arial" w:hAnsi="Arial" w:cs="Arial"/>
                <w:i/>
                <w:iCs/>
                <w:noProof/>
                <w:sz w:val="21"/>
                <w:szCs w:val="21"/>
                <w:lang w:val="cy-GB"/>
              </w:rPr>
              <w:t xml:space="preserve">service area: </w:t>
            </w:r>
            <w:r>
              <w:rPr>
                <w:rFonts w:ascii="Arial" w:hAnsi="Arial" w:cs="Arial"/>
                <w:noProof/>
                <w:sz w:val="21"/>
                <w:szCs w:val="21"/>
                <w:lang w:val="cy-GB"/>
              </w:rPr>
              <w:t>Jakarta, Depok, Tangerang, Bekasi</w:t>
            </w:r>
          </w:p>
        </w:tc>
      </w:tr>
      <w:tr w:rsidR="00072E34" w:rsidRPr="009B616D" w14:paraId="36D8BBA4" w14:textId="77777777" w:rsidTr="0011537A">
        <w:tc>
          <w:tcPr>
            <w:tcW w:w="2518" w:type="dxa"/>
            <w:gridSpan w:val="2"/>
            <w:tcBorders>
              <w:top w:val="single" w:sz="4" w:space="0" w:color="auto"/>
              <w:left w:val="single" w:sz="4" w:space="0" w:color="auto"/>
              <w:bottom w:val="single" w:sz="4" w:space="0" w:color="auto"/>
              <w:right w:val="single" w:sz="4" w:space="0" w:color="auto"/>
            </w:tcBorders>
          </w:tcPr>
          <w:p w14:paraId="0EB7C440" w14:textId="5F770E47" w:rsidR="00072E34" w:rsidRPr="009B616D" w:rsidRDefault="00072E34" w:rsidP="00072E34">
            <w:pPr>
              <w:spacing w:line="288" w:lineRule="auto"/>
              <w:rPr>
                <w:rFonts w:ascii="Arial" w:hAnsi="Arial" w:cs="Arial"/>
                <w:bCs/>
                <w:noProof/>
                <w:sz w:val="21"/>
                <w:szCs w:val="21"/>
                <w:lang w:val="cy-GB"/>
              </w:rPr>
            </w:pPr>
            <w:r w:rsidRPr="009B616D">
              <w:rPr>
                <w:rFonts w:ascii="Arial" w:hAnsi="Arial" w:cs="Arial"/>
                <w:noProof/>
                <w:sz w:val="21"/>
                <w:szCs w:val="21"/>
                <w:lang w:val="cy-GB"/>
              </w:rPr>
              <w:t>Automate Platinum Xtra</w:t>
            </w:r>
          </w:p>
        </w:tc>
        <w:tc>
          <w:tcPr>
            <w:tcW w:w="6728" w:type="dxa"/>
            <w:gridSpan w:val="4"/>
            <w:tcBorders>
              <w:top w:val="single" w:sz="4" w:space="0" w:color="auto"/>
              <w:left w:val="single" w:sz="4" w:space="0" w:color="auto"/>
              <w:bottom w:val="single" w:sz="4" w:space="0" w:color="auto"/>
              <w:right w:val="single" w:sz="4" w:space="0" w:color="auto"/>
            </w:tcBorders>
          </w:tcPr>
          <w:p w14:paraId="2244EF42" w14:textId="48C30D82" w:rsidR="00E821FA" w:rsidRPr="009B616D" w:rsidRDefault="00072E34" w:rsidP="00416AC3">
            <w:pPr>
              <w:pStyle w:val="ListParagraph"/>
              <w:numPr>
                <w:ilvl w:val="0"/>
                <w:numId w:val="7"/>
              </w:numPr>
              <w:ind w:left="314" w:hanging="284"/>
              <w:jc w:val="both"/>
              <w:rPr>
                <w:rFonts w:ascii="Arial" w:hAnsi="Arial" w:cs="Arial"/>
                <w:noProof/>
                <w:sz w:val="21"/>
                <w:szCs w:val="21"/>
                <w:lang w:val="cy-GB"/>
              </w:rPr>
            </w:pPr>
            <w:r w:rsidRPr="009B616D">
              <w:rPr>
                <w:rFonts w:ascii="Arial" w:hAnsi="Arial" w:cs="Arial"/>
                <w:noProof/>
                <w:sz w:val="21"/>
                <w:szCs w:val="21"/>
                <w:lang w:val="cy-GB"/>
              </w:rPr>
              <w:t>Mobil pengganti</w:t>
            </w:r>
            <w:r w:rsidR="00E821FA" w:rsidRPr="009B616D">
              <w:rPr>
                <w:rFonts w:ascii="Arial" w:hAnsi="Arial" w:cs="Arial"/>
                <w:noProof/>
                <w:sz w:val="21"/>
                <w:szCs w:val="21"/>
                <w:lang w:val="cy-GB"/>
              </w:rPr>
              <w:t xml:space="preserve"> / </w:t>
            </w:r>
            <w:r w:rsidR="00E821FA" w:rsidRPr="009B616D">
              <w:rPr>
                <w:rFonts w:ascii="Arial" w:hAnsi="Arial" w:cs="Arial"/>
                <w:i/>
                <w:iCs/>
                <w:noProof/>
                <w:sz w:val="21"/>
                <w:szCs w:val="21"/>
                <w:lang w:val="cy-GB"/>
              </w:rPr>
              <w:t>car replacement</w:t>
            </w:r>
            <w:r w:rsidR="00E821FA" w:rsidRPr="009B616D">
              <w:rPr>
                <w:rFonts w:ascii="Arial" w:hAnsi="Arial" w:cs="Arial"/>
                <w:noProof/>
                <w:sz w:val="21"/>
                <w:szCs w:val="21"/>
                <w:lang w:val="cy-GB"/>
              </w:rPr>
              <w:t>:</w:t>
            </w:r>
            <w:r w:rsidRPr="009B616D">
              <w:rPr>
                <w:rFonts w:ascii="Arial" w:hAnsi="Arial" w:cs="Arial"/>
                <w:noProof/>
                <w:sz w:val="21"/>
                <w:szCs w:val="21"/>
                <w:lang w:val="cy-GB"/>
              </w:rPr>
              <w:t xml:space="preserve"> </w:t>
            </w:r>
            <w:r w:rsidR="00974B10">
              <w:rPr>
                <w:rFonts w:ascii="Arial" w:hAnsi="Arial" w:cs="Arial"/>
                <w:noProof/>
                <w:sz w:val="21"/>
                <w:szCs w:val="21"/>
                <w:lang w:val="cy-GB"/>
              </w:rPr>
              <w:t xml:space="preserve">Toyota </w:t>
            </w:r>
            <w:r w:rsidRPr="009B616D">
              <w:rPr>
                <w:rFonts w:ascii="Arial" w:hAnsi="Arial" w:cs="Arial"/>
                <w:noProof/>
                <w:sz w:val="21"/>
                <w:szCs w:val="21"/>
                <w:lang w:val="cy-GB"/>
              </w:rPr>
              <w:t>Inn</w:t>
            </w:r>
            <w:r w:rsidR="00E821FA" w:rsidRPr="009B616D">
              <w:rPr>
                <w:rFonts w:ascii="Arial" w:hAnsi="Arial" w:cs="Arial"/>
                <w:noProof/>
                <w:sz w:val="21"/>
                <w:szCs w:val="21"/>
                <w:lang w:val="cy-GB"/>
              </w:rPr>
              <w:t>o</w:t>
            </w:r>
            <w:r w:rsidRPr="009B616D">
              <w:rPr>
                <w:rFonts w:ascii="Arial" w:hAnsi="Arial" w:cs="Arial"/>
                <w:noProof/>
                <w:sz w:val="21"/>
                <w:szCs w:val="21"/>
                <w:lang w:val="cy-GB"/>
              </w:rPr>
              <w:t xml:space="preserve">va </w:t>
            </w:r>
          </w:p>
          <w:p w14:paraId="1A4CAD4E" w14:textId="77777777" w:rsidR="00072E34" w:rsidRPr="0011537A" w:rsidRDefault="00E821FA" w:rsidP="00416AC3">
            <w:pPr>
              <w:pStyle w:val="ListParagraph"/>
              <w:numPr>
                <w:ilvl w:val="0"/>
                <w:numId w:val="7"/>
              </w:numPr>
              <w:ind w:left="314" w:hanging="284"/>
              <w:jc w:val="both"/>
              <w:rPr>
                <w:rFonts w:ascii="Arial" w:hAnsi="Arial" w:cs="Arial"/>
                <w:noProof/>
                <w:sz w:val="21"/>
                <w:szCs w:val="21"/>
                <w:lang w:val="cy-GB"/>
              </w:rPr>
            </w:pPr>
            <w:r w:rsidRPr="009B616D">
              <w:rPr>
                <w:rFonts w:ascii="Arial" w:hAnsi="Arial" w:cs="Arial"/>
                <w:noProof/>
                <w:sz w:val="21"/>
                <w:szCs w:val="21"/>
                <w:lang w:val="cy-GB"/>
              </w:rPr>
              <w:t xml:space="preserve">Dengan driver / </w:t>
            </w:r>
            <w:r w:rsidRPr="009B616D">
              <w:rPr>
                <w:rFonts w:ascii="Arial" w:hAnsi="Arial" w:cs="Arial"/>
                <w:i/>
                <w:iCs/>
                <w:noProof/>
                <w:sz w:val="21"/>
                <w:szCs w:val="21"/>
                <w:lang w:val="cy-GB"/>
              </w:rPr>
              <w:t xml:space="preserve">with driver </w:t>
            </w:r>
          </w:p>
          <w:p w14:paraId="3AF07C2E" w14:textId="0AA15910" w:rsidR="0011537A" w:rsidRPr="009B616D" w:rsidRDefault="0011537A" w:rsidP="00416AC3">
            <w:pPr>
              <w:pStyle w:val="ListParagraph"/>
              <w:numPr>
                <w:ilvl w:val="0"/>
                <w:numId w:val="7"/>
              </w:numPr>
              <w:ind w:left="314" w:hanging="284"/>
              <w:jc w:val="both"/>
              <w:rPr>
                <w:rFonts w:ascii="Arial" w:hAnsi="Arial" w:cs="Arial"/>
                <w:noProof/>
                <w:sz w:val="21"/>
                <w:szCs w:val="21"/>
                <w:lang w:val="cy-GB"/>
              </w:rPr>
            </w:pPr>
            <w:r>
              <w:rPr>
                <w:rFonts w:ascii="Arial" w:hAnsi="Arial" w:cs="Arial"/>
                <w:noProof/>
                <w:sz w:val="21"/>
                <w:szCs w:val="21"/>
                <w:lang w:val="cy-GB"/>
              </w:rPr>
              <w:t xml:space="preserve">Area layanan / </w:t>
            </w:r>
            <w:r>
              <w:rPr>
                <w:rFonts w:ascii="Arial" w:hAnsi="Arial" w:cs="Arial"/>
                <w:i/>
                <w:iCs/>
                <w:noProof/>
                <w:sz w:val="21"/>
                <w:szCs w:val="21"/>
                <w:lang w:val="cy-GB"/>
              </w:rPr>
              <w:t xml:space="preserve">service area: </w:t>
            </w:r>
            <w:r>
              <w:rPr>
                <w:rFonts w:ascii="Arial" w:hAnsi="Arial" w:cs="Arial"/>
                <w:noProof/>
                <w:sz w:val="21"/>
                <w:szCs w:val="21"/>
                <w:lang w:val="cy-GB"/>
              </w:rPr>
              <w:t>Jakarta, Depok, Tangerang, Bekasi</w:t>
            </w:r>
          </w:p>
        </w:tc>
      </w:tr>
      <w:tr w:rsidR="00072E34" w:rsidRPr="009B616D" w14:paraId="0AE047F3" w14:textId="77777777" w:rsidTr="00416AC3">
        <w:tc>
          <w:tcPr>
            <w:tcW w:w="9246" w:type="dxa"/>
            <w:gridSpan w:val="6"/>
            <w:tcBorders>
              <w:top w:val="single" w:sz="4" w:space="0" w:color="auto"/>
            </w:tcBorders>
          </w:tcPr>
          <w:p w14:paraId="2E3D9094" w14:textId="13876A11" w:rsidR="0011537A" w:rsidRPr="009B616D" w:rsidRDefault="0011537A" w:rsidP="00072E34">
            <w:pPr>
              <w:jc w:val="both"/>
              <w:rPr>
                <w:rFonts w:ascii="Arial" w:hAnsi="Arial" w:cs="Arial"/>
                <w:noProof/>
                <w:sz w:val="21"/>
                <w:szCs w:val="21"/>
                <w:lang w:val="cy-GB"/>
              </w:rPr>
            </w:pPr>
          </w:p>
        </w:tc>
      </w:tr>
      <w:tr w:rsidR="00416AC3" w:rsidRPr="009B616D" w14:paraId="6EF4B732" w14:textId="77777777" w:rsidTr="00416AC3">
        <w:tc>
          <w:tcPr>
            <w:tcW w:w="9246" w:type="dxa"/>
            <w:gridSpan w:val="6"/>
          </w:tcPr>
          <w:p w14:paraId="55DF34AD" w14:textId="77777777" w:rsidR="00416AC3" w:rsidRPr="009B616D" w:rsidRDefault="00416AC3" w:rsidP="00072E34">
            <w:pPr>
              <w:jc w:val="both"/>
              <w:rPr>
                <w:rFonts w:ascii="Arial" w:hAnsi="Arial" w:cs="Arial"/>
                <w:noProof/>
                <w:sz w:val="21"/>
                <w:szCs w:val="21"/>
                <w:lang w:val="cy-GB"/>
              </w:rPr>
            </w:pPr>
          </w:p>
        </w:tc>
      </w:tr>
      <w:tr w:rsidR="00072E34" w:rsidRPr="009B616D" w14:paraId="6787A1EB" w14:textId="77777777" w:rsidTr="00416AC3">
        <w:tc>
          <w:tcPr>
            <w:tcW w:w="9246" w:type="dxa"/>
            <w:gridSpan w:val="6"/>
          </w:tcPr>
          <w:p w14:paraId="6AAF70CF" w14:textId="5328FC3F" w:rsidR="00072E34" w:rsidRPr="009B616D" w:rsidRDefault="007E58DF" w:rsidP="00391A74">
            <w:pPr>
              <w:spacing w:line="288" w:lineRule="auto"/>
              <w:jc w:val="center"/>
              <w:rPr>
                <w:rFonts w:ascii="Arial" w:hAnsi="Arial" w:cs="Arial"/>
                <w:b/>
                <w:noProof/>
                <w:lang w:val="cy-GB"/>
              </w:rPr>
            </w:pPr>
            <w:r w:rsidRPr="009B616D">
              <w:rPr>
                <w:rFonts w:ascii="Arial" w:hAnsi="Arial" w:cs="Arial"/>
                <w:b/>
                <w:noProof/>
                <w:lang w:val="cy-GB"/>
              </w:rPr>
              <w:t xml:space="preserve">PENYANGKALAN </w:t>
            </w:r>
            <w:r>
              <w:rPr>
                <w:rFonts w:ascii="Arial" w:hAnsi="Arial" w:cs="Arial"/>
                <w:b/>
                <w:noProof/>
                <w:lang w:val="cy-GB"/>
              </w:rPr>
              <w:t xml:space="preserve">/ </w:t>
            </w:r>
            <w:r w:rsidR="00072E34" w:rsidRPr="00F13339">
              <w:rPr>
                <w:rFonts w:ascii="Arial" w:hAnsi="Arial" w:cs="Arial"/>
                <w:b/>
                <w:i/>
                <w:iCs/>
                <w:noProof/>
                <w:lang w:val="cy-GB"/>
              </w:rPr>
              <w:t>DISCLAIMER</w:t>
            </w:r>
          </w:p>
        </w:tc>
      </w:tr>
      <w:tr w:rsidR="00072E34" w:rsidRPr="009B616D" w14:paraId="52F4E60D" w14:textId="77777777" w:rsidTr="00416AC3">
        <w:tc>
          <w:tcPr>
            <w:tcW w:w="9246" w:type="dxa"/>
            <w:gridSpan w:val="6"/>
            <w:tcBorders>
              <w:bottom w:val="single" w:sz="4" w:space="0" w:color="auto"/>
            </w:tcBorders>
          </w:tcPr>
          <w:p w14:paraId="260CC52C" w14:textId="77777777" w:rsidR="00072E34" w:rsidRPr="009B616D" w:rsidRDefault="00072E34" w:rsidP="00072E34">
            <w:pPr>
              <w:jc w:val="both"/>
              <w:rPr>
                <w:rFonts w:ascii="Arial" w:hAnsi="Arial" w:cs="Arial"/>
                <w:noProof/>
                <w:sz w:val="21"/>
                <w:szCs w:val="21"/>
                <w:lang w:val="cy-GB"/>
              </w:rPr>
            </w:pPr>
          </w:p>
        </w:tc>
      </w:tr>
      <w:tr w:rsidR="00E821FA" w:rsidRPr="009B616D" w14:paraId="249BD3DC" w14:textId="77777777" w:rsidTr="0011537A">
        <w:trPr>
          <w:trHeight w:val="221"/>
        </w:trPr>
        <w:tc>
          <w:tcPr>
            <w:tcW w:w="422" w:type="dxa"/>
            <w:tcBorders>
              <w:top w:val="single" w:sz="4" w:space="0" w:color="auto"/>
              <w:left w:val="single" w:sz="4" w:space="0" w:color="auto"/>
            </w:tcBorders>
          </w:tcPr>
          <w:p w14:paraId="4D743434" w14:textId="06877F81" w:rsidR="00E821FA" w:rsidRPr="009B616D" w:rsidRDefault="00E821FA" w:rsidP="00E821FA">
            <w:pPr>
              <w:jc w:val="both"/>
              <w:rPr>
                <w:rFonts w:ascii="Arial" w:hAnsi="Arial" w:cs="Arial"/>
                <w:noProof/>
                <w:sz w:val="21"/>
                <w:szCs w:val="21"/>
                <w:lang w:val="cy-GB"/>
              </w:rPr>
            </w:pPr>
            <w:r w:rsidRPr="009B616D">
              <w:rPr>
                <w:rFonts w:ascii="Arial" w:hAnsi="Arial" w:cs="Arial"/>
                <w:noProof/>
                <w:sz w:val="21"/>
                <w:szCs w:val="21"/>
                <w:lang w:val="cy-GB"/>
              </w:rPr>
              <w:t>1</w:t>
            </w:r>
          </w:p>
        </w:tc>
        <w:tc>
          <w:tcPr>
            <w:tcW w:w="8824" w:type="dxa"/>
            <w:gridSpan w:val="5"/>
            <w:tcBorders>
              <w:top w:val="single" w:sz="4" w:space="0" w:color="auto"/>
              <w:right w:val="single" w:sz="4" w:space="0" w:color="auto"/>
            </w:tcBorders>
          </w:tcPr>
          <w:p w14:paraId="2C17B587" w14:textId="58ED333E" w:rsidR="00E821FA" w:rsidRPr="009B616D" w:rsidRDefault="00E821FA" w:rsidP="00E821FA">
            <w:pPr>
              <w:jc w:val="both"/>
              <w:rPr>
                <w:rFonts w:ascii="Arial" w:hAnsi="Arial" w:cs="Arial"/>
                <w:noProof/>
                <w:sz w:val="21"/>
                <w:szCs w:val="21"/>
                <w:u w:val="single"/>
                <w:lang w:val="cy-GB"/>
              </w:rPr>
            </w:pPr>
            <w:r w:rsidRPr="009B616D">
              <w:rPr>
                <w:rFonts w:ascii="Arial" w:hAnsi="Arial" w:cs="Arial"/>
                <w:noProof/>
                <w:sz w:val="21"/>
                <w:szCs w:val="21"/>
                <w:u w:val="single"/>
                <w:lang w:val="cy-GB"/>
              </w:rPr>
              <w:t>Jika mobil pengganti tidak tersedia dengan merek</w:t>
            </w:r>
            <w:r w:rsidR="009572D6">
              <w:rPr>
                <w:rFonts w:ascii="Arial" w:hAnsi="Arial" w:cs="Arial"/>
                <w:noProof/>
                <w:sz w:val="21"/>
                <w:szCs w:val="21"/>
                <w:u w:val="single"/>
                <w:lang w:val="cy-GB"/>
              </w:rPr>
              <w:t xml:space="preserve"> &amp; tipe</w:t>
            </w:r>
            <w:r w:rsidRPr="009B616D">
              <w:rPr>
                <w:rFonts w:ascii="Arial" w:hAnsi="Arial" w:cs="Arial"/>
                <w:noProof/>
                <w:sz w:val="21"/>
                <w:szCs w:val="21"/>
                <w:u w:val="single"/>
                <w:lang w:val="cy-GB"/>
              </w:rPr>
              <w:t xml:space="preserve"> yang sama, maka Fuse berhak untuk mengganti dengan mer</w:t>
            </w:r>
            <w:r w:rsidR="009572D6">
              <w:rPr>
                <w:rFonts w:ascii="Arial" w:hAnsi="Arial" w:cs="Arial"/>
                <w:noProof/>
                <w:sz w:val="21"/>
                <w:szCs w:val="21"/>
                <w:u w:val="single"/>
                <w:lang w:val="cy-GB"/>
              </w:rPr>
              <w:t>e</w:t>
            </w:r>
            <w:r w:rsidRPr="009B616D">
              <w:rPr>
                <w:rFonts w:ascii="Arial" w:hAnsi="Arial" w:cs="Arial"/>
                <w:noProof/>
                <w:sz w:val="21"/>
                <w:szCs w:val="21"/>
                <w:u w:val="single"/>
                <w:lang w:val="cy-GB"/>
              </w:rPr>
              <w:t>k</w:t>
            </w:r>
            <w:r w:rsidR="009572D6">
              <w:rPr>
                <w:rFonts w:ascii="Arial" w:hAnsi="Arial" w:cs="Arial"/>
                <w:noProof/>
                <w:sz w:val="21"/>
                <w:szCs w:val="21"/>
                <w:u w:val="single"/>
                <w:lang w:val="cy-GB"/>
              </w:rPr>
              <w:t xml:space="preserve"> &amp; tipe</w:t>
            </w:r>
            <w:r w:rsidRPr="009B616D">
              <w:rPr>
                <w:rFonts w:ascii="Arial" w:hAnsi="Arial" w:cs="Arial"/>
                <w:noProof/>
                <w:sz w:val="21"/>
                <w:szCs w:val="21"/>
                <w:u w:val="single"/>
                <w:lang w:val="cy-GB"/>
              </w:rPr>
              <w:t xml:space="preserve"> yang setara</w:t>
            </w:r>
          </w:p>
        </w:tc>
      </w:tr>
      <w:tr w:rsidR="00E821FA" w:rsidRPr="009B616D" w14:paraId="6B39C1D2" w14:textId="77777777" w:rsidTr="0011537A">
        <w:trPr>
          <w:trHeight w:val="217"/>
        </w:trPr>
        <w:tc>
          <w:tcPr>
            <w:tcW w:w="422" w:type="dxa"/>
            <w:tcBorders>
              <w:left w:val="single" w:sz="4" w:space="0" w:color="auto"/>
            </w:tcBorders>
          </w:tcPr>
          <w:p w14:paraId="0BA2392F" w14:textId="77777777" w:rsidR="00E821FA" w:rsidRPr="009B616D" w:rsidRDefault="00E821FA" w:rsidP="00E821FA">
            <w:pPr>
              <w:jc w:val="both"/>
              <w:rPr>
                <w:rFonts w:ascii="Arial" w:hAnsi="Arial" w:cs="Arial"/>
                <w:noProof/>
                <w:sz w:val="21"/>
                <w:szCs w:val="21"/>
                <w:lang w:val="cy-GB"/>
              </w:rPr>
            </w:pPr>
          </w:p>
        </w:tc>
        <w:tc>
          <w:tcPr>
            <w:tcW w:w="8824" w:type="dxa"/>
            <w:gridSpan w:val="5"/>
            <w:tcBorders>
              <w:right w:val="single" w:sz="4" w:space="0" w:color="auto"/>
            </w:tcBorders>
          </w:tcPr>
          <w:p w14:paraId="20229EFB" w14:textId="75AF8348" w:rsidR="00E821FA" w:rsidRPr="009B616D" w:rsidRDefault="00594353" w:rsidP="00594353">
            <w:pPr>
              <w:jc w:val="both"/>
              <w:rPr>
                <w:rFonts w:ascii="Arial" w:hAnsi="Arial" w:cs="Arial"/>
                <w:i/>
                <w:iCs/>
                <w:noProof/>
                <w:sz w:val="21"/>
                <w:szCs w:val="21"/>
                <w:lang w:val="cy-GB"/>
              </w:rPr>
            </w:pPr>
            <w:r w:rsidRPr="009B616D">
              <w:rPr>
                <w:rFonts w:ascii="Arial" w:hAnsi="Arial" w:cs="Arial"/>
                <w:i/>
                <w:iCs/>
                <w:noProof/>
                <w:sz w:val="21"/>
                <w:szCs w:val="21"/>
                <w:lang w:val="cy-GB"/>
              </w:rPr>
              <w:t xml:space="preserve">If requested brand </w:t>
            </w:r>
            <w:r w:rsidR="009572D6">
              <w:rPr>
                <w:rFonts w:ascii="Arial" w:hAnsi="Arial" w:cs="Arial"/>
                <w:i/>
                <w:iCs/>
                <w:noProof/>
                <w:sz w:val="21"/>
                <w:szCs w:val="21"/>
                <w:lang w:val="cy-GB"/>
              </w:rPr>
              <w:t xml:space="preserve">&amp; type </w:t>
            </w:r>
            <w:r w:rsidRPr="009B616D">
              <w:rPr>
                <w:rFonts w:ascii="Arial" w:hAnsi="Arial" w:cs="Arial"/>
                <w:i/>
                <w:iCs/>
                <w:noProof/>
                <w:sz w:val="21"/>
                <w:szCs w:val="21"/>
                <w:lang w:val="cy-GB"/>
              </w:rPr>
              <w:t xml:space="preserve">for </w:t>
            </w:r>
            <w:r w:rsidR="00E821FA" w:rsidRPr="009B616D">
              <w:rPr>
                <w:rFonts w:ascii="Arial" w:hAnsi="Arial" w:cs="Arial"/>
                <w:i/>
                <w:iCs/>
                <w:noProof/>
                <w:sz w:val="21"/>
                <w:szCs w:val="21"/>
                <w:lang w:val="cy-GB"/>
              </w:rPr>
              <w:t xml:space="preserve">replacement car is </w:t>
            </w:r>
            <w:r w:rsidRPr="009B616D">
              <w:rPr>
                <w:rFonts w:ascii="Arial" w:hAnsi="Arial" w:cs="Arial"/>
                <w:i/>
                <w:iCs/>
                <w:noProof/>
                <w:sz w:val="21"/>
                <w:szCs w:val="21"/>
                <w:lang w:val="cy-GB"/>
              </w:rPr>
              <w:t xml:space="preserve">currently unavailable, </w:t>
            </w:r>
            <w:r w:rsidR="00E821FA" w:rsidRPr="009B616D">
              <w:rPr>
                <w:rFonts w:ascii="Arial" w:hAnsi="Arial" w:cs="Arial"/>
                <w:i/>
                <w:iCs/>
                <w:noProof/>
                <w:sz w:val="21"/>
                <w:szCs w:val="21"/>
                <w:lang w:val="cy-GB"/>
              </w:rPr>
              <w:t>Fuse has the right to replace</w:t>
            </w:r>
            <w:r w:rsidRPr="009B616D">
              <w:rPr>
                <w:rFonts w:ascii="Arial" w:hAnsi="Arial" w:cs="Arial"/>
                <w:i/>
                <w:iCs/>
                <w:noProof/>
                <w:sz w:val="21"/>
                <w:szCs w:val="21"/>
                <w:lang w:val="cy-GB"/>
              </w:rPr>
              <w:t xml:space="preserve"> it </w:t>
            </w:r>
            <w:r w:rsidR="00E821FA" w:rsidRPr="009B616D">
              <w:rPr>
                <w:rFonts w:ascii="Arial" w:hAnsi="Arial" w:cs="Arial"/>
                <w:i/>
                <w:iCs/>
                <w:noProof/>
                <w:sz w:val="21"/>
                <w:szCs w:val="21"/>
                <w:lang w:val="cy-GB"/>
              </w:rPr>
              <w:t xml:space="preserve"> with an equivalent brand</w:t>
            </w:r>
            <w:r w:rsidR="009572D6">
              <w:rPr>
                <w:rFonts w:ascii="Arial" w:hAnsi="Arial" w:cs="Arial"/>
                <w:i/>
                <w:iCs/>
                <w:noProof/>
                <w:sz w:val="21"/>
                <w:szCs w:val="21"/>
                <w:lang w:val="cy-GB"/>
              </w:rPr>
              <w:t xml:space="preserve"> &amp; type</w:t>
            </w:r>
          </w:p>
        </w:tc>
      </w:tr>
      <w:tr w:rsidR="0011537A" w:rsidRPr="009B616D" w14:paraId="63E72F37" w14:textId="77777777" w:rsidTr="0011537A">
        <w:trPr>
          <w:trHeight w:val="217"/>
        </w:trPr>
        <w:tc>
          <w:tcPr>
            <w:tcW w:w="422" w:type="dxa"/>
            <w:tcBorders>
              <w:left w:val="single" w:sz="4" w:space="0" w:color="auto"/>
            </w:tcBorders>
          </w:tcPr>
          <w:p w14:paraId="19F67140" w14:textId="77777777" w:rsidR="0011537A" w:rsidRPr="009B616D" w:rsidRDefault="0011537A" w:rsidP="00E821FA">
            <w:pPr>
              <w:jc w:val="both"/>
              <w:rPr>
                <w:rFonts w:ascii="Arial" w:hAnsi="Arial" w:cs="Arial"/>
                <w:noProof/>
                <w:sz w:val="21"/>
                <w:szCs w:val="21"/>
                <w:lang w:val="cy-GB"/>
              </w:rPr>
            </w:pPr>
          </w:p>
        </w:tc>
        <w:tc>
          <w:tcPr>
            <w:tcW w:w="8824" w:type="dxa"/>
            <w:gridSpan w:val="5"/>
            <w:tcBorders>
              <w:right w:val="single" w:sz="4" w:space="0" w:color="auto"/>
            </w:tcBorders>
          </w:tcPr>
          <w:p w14:paraId="1E635601" w14:textId="77777777" w:rsidR="0011537A" w:rsidRPr="009B616D" w:rsidRDefault="0011537A" w:rsidP="00594353">
            <w:pPr>
              <w:jc w:val="both"/>
              <w:rPr>
                <w:rFonts w:ascii="Arial" w:hAnsi="Arial" w:cs="Arial"/>
                <w:i/>
                <w:iCs/>
                <w:noProof/>
                <w:sz w:val="21"/>
                <w:szCs w:val="21"/>
                <w:lang w:val="cy-GB"/>
              </w:rPr>
            </w:pPr>
          </w:p>
        </w:tc>
      </w:tr>
      <w:tr w:rsidR="0011537A" w:rsidRPr="009B616D" w14:paraId="267AD4FC" w14:textId="77777777" w:rsidTr="0011537A">
        <w:trPr>
          <w:trHeight w:val="217"/>
        </w:trPr>
        <w:tc>
          <w:tcPr>
            <w:tcW w:w="422" w:type="dxa"/>
            <w:tcBorders>
              <w:left w:val="single" w:sz="4" w:space="0" w:color="auto"/>
            </w:tcBorders>
          </w:tcPr>
          <w:p w14:paraId="31DB3B0D" w14:textId="5149A0F0" w:rsidR="0011537A" w:rsidRPr="009B616D" w:rsidRDefault="0011537A" w:rsidP="00E821FA">
            <w:pPr>
              <w:jc w:val="both"/>
              <w:rPr>
                <w:rFonts w:ascii="Arial" w:hAnsi="Arial" w:cs="Arial"/>
                <w:noProof/>
                <w:sz w:val="21"/>
                <w:szCs w:val="21"/>
                <w:lang w:val="cy-GB"/>
              </w:rPr>
            </w:pPr>
            <w:r>
              <w:rPr>
                <w:rFonts w:ascii="Arial" w:hAnsi="Arial" w:cs="Arial"/>
                <w:noProof/>
                <w:sz w:val="21"/>
                <w:szCs w:val="21"/>
                <w:lang w:val="cy-GB"/>
              </w:rPr>
              <w:t>2</w:t>
            </w:r>
          </w:p>
        </w:tc>
        <w:tc>
          <w:tcPr>
            <w:tcW w:w="8824" w:type="dxa"/>
            <w:gridSpan w:val="5"/>
            <w:tcBorders>
              <w:right w:val="single" w:sz="4" w:space="0" w:color="auto"/>
            </w:tcBorders>
          </w:tcPr>
          <w:p w14:paraId="42753B90" w14:textId="745A5A3D" w:rsidR="0011537A" w:rsidRPr="0011537A" w:rsidRDefault="0011537A" w:rsidP="00594353">
            <w:pPr>
              <w:jc w:val="both"/>
              <w:rPr>
                <w:rFonts w:ascii="Arial" w:hAnsi="Arial" w:cs="Arial"/>
                <w:noProof/>
                <w:sz w:val="21"/>
                <w:szCs w:val="21"/>
                <w:u w:val="single"/>
                <w:lang w:val="cy-GB"/>
              </w:rPr>
            </w:pPr>
            <w:r w:rsidRPr="0011537A">
              <w:rPr>
                <w:rFonts w:ascii="Arial" w:hAnsi="Arial" w:cs="Arial"/>
                <w:noProof/>
                <w:sz w:val="21"/>
                <w:szCs w:val="21"/>
                <w:u w:val="single"/>
                <w:lang w:val="cy-GB"/>
              </w:rPr>
              <w:t xml:space="preserve">Mobil pengganti hanya bisa diantar </w:t>
            </w:r>
            <w:r w:rsidR="00FF7926">
              <w:rPr>
                <w:rFonts w:ascii="Arial" w:hAnsi="Arial" w:cs="Arial"/>
                <w:noProof/>
                <w:sz w:val="21"/>
                <w:szCs w:val="21"/>
                <w:u w:val="single"/>
                <w:lang w:val="cy-GB"/>
              </w:rPr>
              <w:t xml:space="preserve">dan diambil </w:t>
            </w:r>
            <w:r w:rsidRPr="0011537A">
              <w:rPr>
                <w:rFonts w:ascii="Arial" w:hAnsi="Arial" w:cs="Arial"/>
                <w:noProof/>
                <w:sz w:val="21"/>
                <w:szCs w:val="21"/>
                <w:u w:val="single"/>
                <w:lang w:val="cy-GB"/>
              </w:rPr>
              <w:t xml:space="preserve">di area layanan </w:t>
            </w:r>
            <w:r w:rsidR="00FF7926">
              <w:rPr>
                <w:rFonts w:ascii="Arial" w:hAnsi="Arial" w:cs="Arial"/>
                <w:noProof/>
                <w:sz w:val="21"/>
                <w:szCs w:val="21"/>
                <w:u w:val="single"/>
                <w:lang w:val="cy-GB"/>
              </w:rPr>
              <w:t xml:space="preserve">yang tertera </w:t>
            </w:r>
            <w:r w:rsidRPr="0011537A">
              <w:rPr>
                <w:rFonts w:ascii="Arial" w:hAnsi="Arial" w:cs="Arial"/>
                <w:noProof/>
                <w:sz w:val="21"/>
                <w:szCs w:val="21"/>
                <w:u w:val="single"/>
                <w:lang w:val="cy-GB"/>
              </w:rPr>
              <w:t>dalam Sertifikat ini.</w:t>
            </w:r>
          </w:p>
        </w:tc>
      </w:tr>
      <w:tr w:rsidR="0011537A" w:rsidRPr="009B616D" w14:paraId="2A43A6FD" w14:textId="77777777" w:rsidTr="0011537A">
        <w:trPr>
          <w:trHeight w:val="217"/>
        </w:trPr>
        <w:tc>
          <w:tcPr>
            <w:tcW w:w="422" w:type="dxa"/>
            <w:tcBorders>
              <w:left w:val="single" w:sz="4" w:space="0" w:color="auto"/>
            </w:tcBorders>
          </w:tcPr>
          <w:p w14:paraId="7916C4BB" w14:textId="77777777" w:rsidR="0011537A" w:rsidRDefault="0011537A" w:rsidP="00E821FA">
            <w:pPr>
              <w:jc w:val="both"/>
              <w:rPr>
                <w:rFonts w:ascii="Arial" w:hAnsi="Arial" w:cs="Arial"/>
                <w:noProof/>
                <w:sz w:val="21"/>
                <w:szCs w:val="21"/>
                <w:lang w:val="cy-GB"/>
              </w:rPr>
            </w:pPr>
          </w:p>
        </w:tc>
        <w:tc>
          <w:tcPr>
            <w:tcW w:w="8824" w:type="dxa"/>
            <w:gridSpan w:val="5"/>
            <w:tcBorders>
              <w:right w:val="single" w:sz="4" w:space="0" w:color="auto"/>
            </w:tcBorders>
          </w:tcPr>
          <w:p w14:paraId="798624EE" w14:textId="6FE1B7D2" w:rsidR="0011537A" w:rsidRPr="0011537A" w:rsidRDefault="0011537A" w:rsidP="00594353">
            <w:pPr>
              <w:jc w:val="both"/>
              <w:rPr>
                <w:rFonts w:ascii="Arial" w:hAnsi="Arial" w:cs="Arial"/>
                <w:i/>
                <w:iCs/>
                <w:noProof/>
                <w:sz w:val="21"/>
                <w:szCs w:val="21"/>
                <w:lang w:val="cy-GB"/>
              </w:rPr>
            </w:pPr>
            <w:r w:rsidRPr="0011537A">
              <w:rPr>
                <w:rFonts w:ascii="Arial" w:hAnsi="Arial" w:cs="Arial"/>
                <w:i/>
                <w:iCs/>
                <w:noProof/>
                <w:sz w:val="21"/>
                <w:szCs w:val="21"/>
                <w:lang w:val="cy-GB"/>
              </w:rPr>
              <w:t>Car Replacement can be delivered in service area stated on this Certificate</w:t>
            </w:r>
            <w:r w:rsidR="006D02F7">
              <w:rPr>
                <w:rFonts w:ascii="Arial" w:hAnsi="Arial" w:cs="Arial"/>
                <w:i/>
                <w:iCs/>
                <w:noProof/>
                <w:sz w:val="21"/>
                <w:szCs w:val="21"/>
                <w:lang w:val="cy-GB"/>
              </w:rPr>
              <w:t xml:space="preserve"> </w:t>
            </w:r>
            <w:r w:rsidR="006D02F7" w:rsidRPr="0011537A">
              <w:rPr>
                <w:rFonts w:ascii="Arial" w:hAnsi="Arial" w:cs="Arial"/>
                <w:i/>
                <w:iCs/>
                <w:noProof/>
                <w:sz w:val="21"/>
                <w:szCs w:val="21"/>
                <w:lang w:val="cy-GB"/>
              </w:rPr>
              <w:t>only</w:t>
            </w:r>
            <w:r>
              <w:rPr>
                <w:rFonts w:ascii="Arial" w:hAnsi="Arial" w:cs="Arial"/>
                <w:i/>
                <w:iCs/>
                <w:noProof/>
                <w:sz w:val="21"/>
                <w:szCs w:val="21"/>
                <w:lang w:val="cy-GB"/>
              </w:rPr>
              <w:t>.</w:t>
            </w:r>
          </w:p>
        </w:tc>
      </w:tr>
      <w:tr w:rsidR="0011537A" w:rsidRPr="009B616D" w14:paraId="522EED96" w14:textId="77777777" w:rsidTr="0011537A">
        <w:trPr>
          <w:trHeight w:val="217"/>
        </w:trPr>
        <w:tc>
          <w:tcPr>
            <w:tcW w:w="422" w:type="dxa"/>
            <w:tcBorders>
              <w:left w:val="single" w:sz="4" w:space="0" w:color="auto"/>
            </w:tcBorders>
          </w:tcPr>
          <w:p w14:paraId="2B213519" w14:textId="77777777" w:rsidR="0011537A" w:rsidRPr="009B616D" w:rsidRDefault="0011537A" w:rsidP="00E821FA">
            <w:pPr>
              <w:jc w:val="both"/>
              <w:rPr>
                <w:rFonts w:ascii="Arial" w:hAnsi="Arial" w:cs="Arial"/>
                <w:noProof/>
                <w:sz w:val="21"/>
                <w:szCs w:val="21"/>
                <w:lang w:val="cy-GB"/>
              </w:rPr>
            </w:pPr>
          </w:p>
        </w:tc>
        <w:tc>
          <w:tcPr>
            <w:tcW w:w="8824" w:type="dxa"/>
            <w:gridSpan w:val="5"/>
            <w:tcBorders>
              <w:right w:val="single" w:sz="4" w:space="0" w:color="auto"/>
            </w:tcBorders>
          </w:tcPr>
          <w:p w14:paraId="33FED49A" w14:textId="77777777" w:rsidR="0011537A" w:rsidRPr="009B616D" w:rsidRDefault="0011537A" w:rsidP="00594353">
            <w:pPr>
              <w:jc w:val="both"/>
              <w:rPr>
                <w:rFonts w:ascii="Arial" w:hAnsi="Arial" w:cs="Arial"/>
                <w:i/>
                <w:iCs/>
                <w:noProof/>
                <w:sz w:val="21"/>
                <w:szCs w:val="21"/>
                <w:lang w:val="cy-GB"/>
              </w:rPr>
            </w:pPr>
          </w:p>
        </w:tc>
      </w:tr>
      <w:tr w:rsidR="00E821FA" w:rsidRPr="009B616D" w14:paraId="66125E59" w14:textId="77777777" w:rsidTr="0011537A">
        <w:trPr>
          <w:trHeight w:val="217"/>
        </w:trPr>
        <w:tc>
          <w:tcPr>
            <w:tcW w:w="422" w:type="dxa"/>
            <w:tcBorders>
              <w:left w:val="single" w:sz="4" w:space="0" w:color="auto"/>
            </w:tcBorders>
          </w:tcPr>
          <w:p w14:paraId="205D4FC7" w14:textId="4700DF43" w:rsidR="00E821FA" w:rsidRPr="009B616D" w:rsidRDefault="0011537A" w:rsidP="00E821FA">
            <w:pPr>
              <w:jc w:val="both"/>
              <w:rPr>
                <w:rFonts w:ascii="Arial" w:hAnsi="Arial" w:cs="Arial"/>
                <w:noProof/>
                <w:sz w:val="21"/>
                <w:szCs w:val="21"/>
                <w:lang w:val="cy-GB"/>
              </w:rPr>
            </w:pPr>
            <w:r>
              <w:rPr>
                <w:rFonts w:ascii="Arial" w:hAnsi="Arial" w:cs="Arial"/>
                <w:noProof/>
                <w:sz w:val="21"/>
                <w:szCs w:val="21"/>
                <w:lang w:val="cy-GB"/>
              </w:rPr>
              <w:t>3</w:t>
            </w:r>
          </w:p>
        </w:tc>
        <w:tc>
          <w:tcPr>
            <w:tcW w:w="8824" w:type="dxa"/>
            <w:gridSpan w:val="5"/>
            <w:tcBorders>
              <w:right w:val="single" w:sz="4" w:space="0" w:color="auto"/>
            </w:tcBorders>
          </w:tcPr>
          <w:p w14:paraId="21CD8FCD" w14:textId="27B97429" w:rsidR="00E821FA" w:rsidRPr="009B616D" w:rsidRDefault="00BB1367" w:rsidP="00E821FA">
            <w:pPr>
              <w:jc w:val="both"/>
              <w:rPr>
                <w:rFonts w:ascii="Arial" w:hAnsi="Arial" w:cs="Arial"/>
                <w:noProof/>
                <w:sz w:val="21"/>
                <w:szCs w:val="21"/>
                <w:u w:val="single"/>
                <w:lang w:val="cy-GB"/>
              </w:rPr>
            </w:pPr>
            <w:r w:rsidRPr="009B616D">
              <w:rPr>
                <w:rFonts w:ascii="Arial" w:hAnsi="Arial" w:cs="Arial"/>
                <w:noProof/>
                <w:sz w:val="21"/>
                <w:szCs w:val="21"/>
                <w:u w:val="single"/>
                <w:lang w:val="cy-GB"/>
              </w:rPr>
              <w:t xml:space="preserve">Membatalkan Polis Asuransi </w:t>
            </w:r>
            <w:r w:rsidR="00FF7926">
              <w:rPr>
                <w:rFonts w:ascii="Arial" w:hAnsi="Arial" w:cs="Arial"/>
                <w:noProof/>
                <w:sz w:val="21"/>
                <w:szCs w:val="21"/>
                <w:u w:val="single"/>
                <w:lang w:val="cy-GB"/>
              </w:rPr>
              <w:t>Mobil Anda</w:t>
            </w:r>
            <w:r w:rsidRPr="009B616D">
              <w:rPr>
                <w:rFonts w:ascii="Arial" w:hAnsi="Arial" w:cs="Arial"/>
                <w:noProof/>
                <w:sz w:val="21"/>
                <w:szCs w:val="21"/>
                <w:u w:val="single"/>
                <w:lang w:val="cy-GB"/>
              </w:rPr>
              <w:t xml:space="preserve"> berarti membatalkan benefit mobil pengganti</w:t>
            </w:r>
          </w:p>
        </w:tc>
      </w:tr>
      <w:tr w:rsidR="00E821FA" w:rsidRPr="009B616D" w14:paraId="2E74318B" w14:textId="77777777" w:rsidTr="0011537A">
        <w:trPr>
          <w:trHeight w:val="217"/>
        </w:trPr>
        <w:tc>
          <w:tcPr>
            <w:tcW w:w="422" w:type="dxa"/>
            <w:tcBorders>
              <w:left w:val="single" w:sz="4" w:space="0" w:color="auto"/>
              <w:bottom w:val="single" w:sz="4" w:space="0" w:color="auto"/>
            </w:tcBorders>
          </w:tcPr>
          <w:p w14:paraId="621C3AE5" w14:textId="77777777" w:rsidR="00E821FA" w:rsidRPr="009B616D" w:rsidRDefault="00E821FA" w:rsidP="00E821FA">
            <w:pPr>
              <w:jc w:val="both"/>
              <w:rPr>
                <w:rFonts w:ascii="Arial" w:hAnsi="Arial" w:cs="Arial"/>
                <w:noProof/>
                <w:sz w:val="21"/>
                <w:szCs w:val="21"/>
                <w:lang w:val="cy-GB"/>
              </w:rPr>
            </w:pPr>
          </w:p>
        </w:tc>
        <w:tc>
          <w:tcPr>
            <w:tcW w:w="8824" w:type="dxa"/>
            <w:gridSpan w:val="5"/>
            <w:tcBorders>
              <w:bottom w:val="single" w:sz="4" w:space="0" w:color="auto"/>
              <w:right w:val="single" w:sz="4" w:space="0" w:color="auto"/>
            </w:tcBorders>
          </w:tcPr>
          <w:p w14:paraId="69BA62FB" w14:textId="3080C0B1" w:rsidR="00E821FA" w:rsidRPr="00F50F51" w:rsidRDefault="00F84110" w:rsidP="00F84110">
            <w:pPr>
              <w:jc w:val="both"/>
              <w:rPr>
                <w:rFonts w:ascii="Arial" w:hAnsi="Arial" w:cs="Arial"/>
                <w:noProof/>
                <w:sz w:val="21"/>
                <w:szCs w:val="21"/>
                <w:lang w:val="cy-GB"/>
              </w:rPr>
            </w:pPr>
            <w:r w:rsidRPr="009B616D">
              <w:rPr>
                <w:rFonts w:ascii="Arial" w:hAnsi="Arial" w:cs="Arial"/>
                <w:i/>
                <w:iCs/>
                <w:noProof/>
                <w:sz w:val="21"/>
                <w:szCs w:val="21"/>
                <w:lang w:val="cy-GB"/>
              </w:rPr>
              <w:t>Canceling</w:t>
            </w:r>
            <w:r w:rsidR="00BB1367" w:rsidRPr="009B616D">
              <w:rPr>
                <w:rFonts w:ascii="Arial" w:hAnsi="Arial" w:cs="Arial"/>
                <w:i/>
                <w:iCs/>
                <w:noProof/>
                <w:sz w:val="21"/>
                <w:szCs w:val="21"/>
                <w:lang w:val="cy-GB"/>
              </w:rPr>
              <w:t xml:space="preserve"> </w:t>
            </w:r>
            <w:r w:rsidRPr="009B616D">
              <w:rPr>
                <w:rFonts w:ascii="Arial" w:hAnsi="Arial" w:cs="Arial"/>
                <w:i/>
                <w:iCs/>
                <w:noProof/>
                <w:sz w:val="21"/>
                <w:szCs w:val="21"/>
                <w:lang w:val="cy-GB"/>
              </w:rPr>
              <w:t>Car</w:t>
            </w:r>
            <w:r w:rsidR="00BB1367" w:rsidRPr="009B616D">
              <w:rPr>
                <w:rFonts w:ascii="Arial" w:hAnsi="Arial" w:cs="Arial"/>
                <w:i/>
                <w:iCs/>
                <w:noProof/>
                <w:sz w:val="21"/>
                <w:szCs w:val="21"/>
                <w:lang w:val="cy-GB"/>
              </w:rPr>
              <w:t xml:space="preserve"> Insurance Policy means canceling the benefit of car replacement</w:t>
            </w:r>
          </w:p>
        </w:tc>
      </w:tr>
    </w:tbl>
    <w:p w14:paraId="0EE789F8" w14:textId="088E89E5" w:rsidR="004D34A3" w:rsidDel="00B2309B" w:rsidRDefault="004D34A3">
      <w:pPr>
        <w:rPr>
          <w:del w:id="36" w:author="Afrianto Budi" w:date="2019-05-31T17:37:00Z"/>
          <w:noProof/>
          <w:lang w:val="cy-GB"/>
        </w:rPr>
      </w:pPr>
    </w:p>
    <w:p w14:paraId="5F4CC8C4" w14:textId="1FBEF859" w:rsidR="00E7772E" w:rsidRDefault="00E7772E">
      <w:pPr>
        <w:rPr>
          <w:noProof/>
          <w:lang w:val="cy-GB"/>
        </w:rPr>
      </w:pPr>
      <w:del w:id="37" w:author="Afrianto Budi" w:date="2019-05-31T17:37:00Z">
        <w:r w:rsidDel="00AA6497">
          <w:rPr>
            <w:noProof/>
            <w:lang w:val="cy-GB"/>
          </w:rPr>
          <w:br w:type="page"/>
        </w:r>
      </w:del>
    </w:p>
    <w:p w14:paraId="6539AC64" w14:textId="49230EF4" w:rsidR="00200555" w:rsidRDefault="00200555">
      <w:pPr>
        <w:rPr>
          <w:noProof/>
          <w:lang w:val="cy-GB"/>
        </w:rPr>
      </w:pPr>
      <w:r>
        <w:rPr>
          <w:noProof/>
          <w:lang w:val="cy-GB"/>
        </w:rPr>
        <w:br w:type="page"/>
      </w:r>
      <w:bookmarkStart w:id="38" w:name="_GoBack"/>
      <w:bookmarkEnd w:id="38"/>
    </w:p>
    <w:p w14:paraId="610193BC" w14:textId="77777777" w:rsidR="004D34A3" w:rsidRPr="009B616D" w:rsidRDefault="004D34A3">
      <w:pPr>
        <w:rPr>
          <w:noProof/>
          <w:lang w:val="cy-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D34A3" w:rsidRPr="009B616D" w14:paraId="069BB609" w14:textId="77777777" w:rsidTr="002A2DD0">
        <w:tc>
          <w:tcPr>
            <w:tcW w:w="4505" w:type="dxa"/>
          </w:tcPr>
          <w:p w14:paraId="07868191" w14:textId="7138F08E" w:rsidR="004D34A3" w:rsidRPr="009B616D" w:rsidRDefault="004D34A3">
            <w:pPr>
              <w:rPr>
                <w:rFonts w:ascii="Arial" w:hAnsi="Arial" w:cs="Arial"/>
                <w:b/>
                <w:noProof/>
                <w:sz w:val="20"/>
                <w:szCs w:val="20"/>
                <w:lang w:val="cy-GB"/>
              </w:rPr>
            </w:pPr>
            <w:r w:rsidRPr="009B616D">
              <w:rPr>
                <w:rFonts w:ascii="Arial" w:hAnsi="Arial" w:cs="Arial"/>
                <w:b/>
                <w:noProof/>
                <w:sz w:val="20"/>
                <w:szCs w:val="20"/>
                <w:lang w:val="cy-GB"/>
              </w:rPr>
              <w:t xml:space="preserve">Syarat dan </w:t>
            </w:r>
            <w:r w:rsidR="00AB59D5">
              <w:rPr>
                <w:rFonts w:ascii="Arial" w:hAnsi="Arial" w:cs="Arial"/>
                <w:b/>
                <w:noProof/>
                <w:sz w:val="20"/>
                <w:szCs w:val="20"/>
                <w:lang w:val="cy-GB"/>
              </w:rPr>
              <w:t>K</w:t>
            </w:r>
            <w:r w:rsidRPr="009B616D">
              <w:rPr>
                <w:rFonts w:ascii="Arial" w:hAnsi="Arial" w:cs="Arial"/>
                <w:b/>
                <w:noProof/>
                <w:sz w:val="20"/>
                <w:szCs w:val="20"/>
                <w:lang w:val="cy-GB"/>
              </w:rPr>
              <w:t>etentuan</w:t>
            </w:r>
          </w:p>
        </w:tc>
        <w:tc>
          <w:tcPr>
            <w:tcW w:w="4505" w:type="dxa"/>
          </w:tcPr>
          <w:p w14:paraId="4E254382" w14:textId="0C666E33" w:rsidR="004D34A3" w:rsidRPr="009B616D" w:rsidRDefault="004D34A3">
            <w:pPr>
              <w:rPr>
                <w:rFonts w:ascii="Arial" w:hAnsi="Arial" w:cs="Arial"/>
                <w:b/>
                <w:noProof/>
                <w:sz w:val="20"/>
                <w:szCs w:val="20"/>
                <w:lang w:val="cy-GB"/>
              </w:rPr>
            </w:pPr>
            <w:r w:rsidRPr="009B616D">
              <w:rPr>
                <w:rFonts w:ascii="Arial" w:hAnsi="Arial" w:cs="Arial"/>
                <w:b/>
                <w:noProof/>
                <w:sz w:val="20"/>
                <w:szCs w:val="20"/>
                <w:lang w:val="cy-GB"/>
              </w:rPr>
              <w:t xml:space="preserve">Terms and </w:t>
            </w:r>
            <w:r w:rsidR="00AB59D5">
              <w:rPr>
                <w:rFonts w:ascii="Arial" w:hAnsi="Arial" w:cs="Arial"/>
                <w:b/>
                <w:noProof/>
                <w:sz w:val="20"/>
                <w:szCs w:val="20"/>
                <w:lang w:val="cy-GB"/>
              </w:rPr>
              <w:t>C</w:t>
            </w:r>
            <w:r w:rsidRPr="009B616D">
              <w:rPr>
                <w:rFonts w:ascii="Arial" w:hAnsi="Arial" w:cs="Arial"/>
                <w:b/>
                <w:noProof/>
                <w:sz w:val="20"/>
                <w:szCs w:val="20"/>
                <w:lang w:val="cy-GB"/>
              </w:rPr>
              <w:t>onditions</w:t>
            </w:r>
          </w:p>
        </w:tc>
      </w:tr>
      <w:tr w:rsidR="004D34A3" w:rsidRPr="009B616D" w14:paraId="6A4D8AE6" w14:textId="77777777" w:rsidTr="002A2DD0">
        <w:tc>
          <w:tcPr>
            <w:tcW w:w="4505" w:type="dxa"/>
          </w:tcPr>
          <w:p w14:paraId="1EA328A6" w14:textId="77777777" w:rsidR="004D34A3" w:rsidRPr="009B616D" w:rsidRDefault="004D34A3">
            <w:pPr>
              <w:rPr>
                <w:rFonts w:ascii="Arial" w:hAnsi="Arial" w:cs="Arial"/>
                <w:noProof/>
                <w:sz w:val="20"/>
                <w:szCs w:val="20"/>
                <w:lang w:val="cy-GB"/>
              </w:rPr>
            </w:pPr>
          </w:p>
        </w:tc>
        <w:tc>
          <w:tcPr>
            <w:tcW w:w="4505" w:type="dxa"/>
          </w:tcPr>
          <w:p w14:paraId="745B36AD" w14:textId="77777777" w:rsidR="004D34A3" w:rsidRPr="009B616D" w:rsidRDefault="004D34A3">
            <w:pPr>
              <w:rPr>
                <w:rFonts w:ascii="Arial" w:hAnsi="Arial" w:cs="Arial"/>
                <w:noProof/>
                <w:sz w:val="20"/>
                <w:szCs w:val="20"/>
                <w:lang w:val="cy-GB"/>
              </w:rPr>
            </w:pPr>
          </w:p>
        </w:tc>
      </w:tr>
      <w:tr w:rsidR="00F50F51" w:rsidRPr="009B616D" w14:paraId="3A13F40B" w14:textId="77777777" w:rsidTr="002A2DD0">
        <w:tc>
          <w:tcPr>
            <w:tcW w:w="4505" w:type="dxa"/>
          </w:tcPr>
          <w:p w14:paraId="672A458E" w14:textId="1132A845" w:rsidR="00F50F51" w:rsidRPr="009B616D" w:rsidRDefault="008B4840" w:rsidP="00C000C1">
            <w:pPr>
              <w:tabs>
                <w:tab w:val="left" w:pos="284"/>
              </w:tabs>
              <w:ind w:left="284" w:hanging="284"/>
              <w:jc w:val="both"/>
              <w:rPr>
                <w:rFonts w:ascii="Arial" w:hAnsi="Arial" w:cs="Arial"/>
                <w:noProof/>
                <w:sz w:val="20"/>
                <w:szCs w:val="20"/>
                <w:lang w:val="cy-GB"/>
              </w:rPr>
            </w:pPr>
            <w:r>
              <w:rPr>
                <w:rFonts w:ascii="Arial" w:hAnsi="Arial" w:cs="Arial"/>
                <w:noProof/>
                <w:sz w:val="20"/>
                <w:szCs w:val="20"/>
                <w:lang w:val="cy-GB"/>
              </w:rPr>
              <w:t>1</w:t>
            </w:r>
            <w:r w:rsidR="00F50F51" w:rsidRPr="009B616D">
              <w:rPr>
                <w:rFonts w:ascii="Arial" w:hAnsi="Arial" w:cs="Arial"/>
                <w:noProof/>
                <w:sz w:val="20"/>
                <w:szCs w:val="20"/>
                <w:lang w:val="cy-GB"/>
              </w:rPr>
              <w:t>. Anda harus sesegera mungkin melaporkan kejadian kecelakaan mobil yang Anda alami kepada Fuse, dengan menyatakan bahwa Anda memiliki Sertifikat Fuse Automate.</w:t>
            </w:r>
          </w:p>
        </w:tc>
        <w:tc>
          <w:tcPr>
            <w:tcW w:w="4505" w:type="dxa"/>
          </w:tcPr>
          <w:p w14:paraId="5BBB435B" w14:textId="4842F062" w:rsidR="00F50F51" w:rsidRPr="009B616D" w:rsidRDefault="009025EA" w:rsidP="00F50F51">
            <w:pPr>
              <w:pStyle w:val="ListParagraph"/>
              <w:numPr>
                <w:ilvl w:val="0"/>
                <w:numId w:val="14"/>
              </w:numPr>
              <w:ind w:left="319" w:hanging="284"/>
              <w:jc w:val="both"/>
              <w:rPr>
                <w:rFonts w:ascii="Arial" w:hAnsi="Arial" w:cs="Arial"/>
                <w:noProof/>
                <w:sz w:val="20"/>
                <w:szCs w:val="20"/>
                <w:lang w:val="cy-GB"/>
              </w:rPr>
            </w:pPr>
            <w:r>
              <w:rPr>
                <w:rFonts w:ascii="Arial" w:hAnsi="Arial" w:cs="Arial"/>
                <w:noProof/>
                <w:sz w:val="20"/>
                <w:szCs w:val="20"/>
                <w:lang w:val="cy-GB"/>
              </w:rPr>
              <w:t>You</w:t>
            </w:r>
            <w:r w:rsidR="00F50F51" w:rsidRPr="009B616D">
              <w:rPr>
                <w:rFonts w:ascii="Arial" w:hAnsi="Arial" w:cs="Arial"/>
                <w:noProof/>
                <w:sz w:val="20"/>
                <w:szCs w:val="20"/>
                <w:lang w:val="cy-GB"/>
              </w:rPr>
              <w:t xml:space="preserve"> are obliged to report the accident to Fuse as soon as possible</w:t>
            </w:r>
            <w:r w:rsidR="00F50F51">
              <w:rPr>
                <w:rFonts w:ascii="Arial" w:hAnsi="Arial" w:cs="Arial"/>
                <w:noProof/>
                <w:sz w:val="20"/>
                <w:szCs w:val="20"/>
                <w:lang w:val="cy-GB"/>
              </w:rPr>
              <w:t>,</w:t>
            </w:r>
            <w:r w:rsidR="00F50F51" w:rsidRPr="009B616D">
              <w:rPr>
                <w:rFonts w:ascii="Arial" w:hAnsi="Arial" w:cs="Arial"/>
                <w:noProof/>
                <w:sz w:val="20"/>
                <w:szCs w:val="20"/>
                <w:lang w:val="cy-GB"/>
              </w:rPr>
              <w:t xml:space="preserve"> by stating the ownership of Fuse Automate Certificate.</w:t>
            </w:r>
          </w:p>
        </w:tc>
      </w:tr>
      <w:tr w:rsidR="00F50F51" w:rsidRPr="009B616D" w14:paraId="76FA7C50" w14:textId="77777777" w:rsidTr="002A2DD0">
        <w:tc>
          <w:tcPr>
            <w:tcW w:w="4505" w:type="dxa"/>
          </w:tcPr>
          <w:p w14:paraId="23955544" w14:textId="77777777" w:rsidR="00F50F51" w:rsidRPr="009B616D" w:rsidRDefault="00F50F51" w:rsidP="002336B5">
            <w:pPr>
              <w:tabs>
                <w:tab w:val="left" w:pos="284"/>
              </w:tabs>
              <w:ind w:left="284" w:hanging="284"/>
              <w:jc w:val="both"/>
              <w:rPr>
                <w:rFonts w:ascii="Arial" w:hAnsi="Arial" w:cs="Arial"/>
                <w:noProof/>
                <w:sz w:val="20"/>
                <w:szCs w:val="20"/>
                <w:lang w:val="cy-GB"/>
              </w:rPr>
            </w:pPr>
          </w:p>
        </w:tc>
        <w:tc>
          <w:tcPr>
            <w:tcW w:w="4505" w:type="dxa"/>
          </w:tcPr>
          <w:p w14:paraId="32F4DE22" w14:textId="77777777" w:rsidR="00F50F51" w:rsidRPr="009B616D" w:rsidRDefault="00F50F51" w:rsidP="00F50F51">
            <w:pPr>
              <w:ind w:left="319" w:hanging="284"/>
              <w:jc w:val="both"/>
              <w:rPr>
                <w:rFonts w:ascii="Arial" w:hAnsi="Arial" w:cs="Arial"/>
                <w:noProof/>
                <w:sz w:val="20"/>
                <w:szCs w:val="20"/>
                <w:lang w:val="cy-GB"/>
              </w:rPr>
            </w:pPr>
          </w:p>
        </w:tc>
      </w:tr>
      <w:tr w:rsidR="004D34A3" w:rsidRPr="009B616D" w14:paraId="5CD75D37" w14:textId="77777777" w:rsidTr="002A2DD0">
        <w:tc>
          <w:tcPr>
            <w:tcW w:w="4505" w:type="dxa"/>
          </w:tcPr>
          <w:p w14:paraId="3439ED83" w14:textId="066D74A2" w:rsidR="004D34A3" w:rsidRPr="009B616D" w:rsidRDefault="008B4840" w:rsidP="002336B5">
            <w:pPr>
              <w:tabs>
                <w:tab w:val="left" w:pos="284"/>
              </w:tabs>
              <w:ind w:left="284" w:hanging="284"/>
              <w:jc w:val="both"/>
              <w:rPr>
                <w:rFonts w:ascii="Arial" w:hAnsi="Arial" w:cs="Arial"/>
                <w:noProof/>
                <w:sz w:val="20"/>
                <w:szCs w:val="20"/>
                <w:lang w:val="cy-GB"/>
              </w:rPr>
            </w:pPr>
            <w:r>
              <w:rPr>
                <w:rFonts w:ascii="Arial" w:hAnsi="Arial" w:cs="Arial"/>
                <w:noProof/>
                <w:sz w:val="20"/>
                <w:szCs w:val="20"/>
                <w:lang w:val="cy-GB"/>
              </w:rPr>
              <w:t>2</w:t>
            </w:r>
            <w:r w:rsidR="002336B5" w:rsidRPr="009B616D">
              <w:rPr>
                <w:rFonts w:ascii="Arial" w:hAnsi="Arial" w:cs="Arial"/>
                <w:noProof/>
                <w:sz w:val="20"/>
                <w:szCs w:val="20"/>
                <w:lang w:val="cy-GB"/>
              </w:rPr>
              <w:t>.</w:t>
            </w:r>
            <w:r w:rsidR="002336B5" w:rsidRPr="009B616D">
              <w:rPr>
                <w:rFonts w:ascii="Arial" w:hAnsi="Arial" w:cs="Arial"/>
                <w:noProof/>
                <w:sz w:val="20"/>
                <w:szCs w:val="20"/>
                <w:lang w:val="cy-GB"/>
              </w:rPr>
              <w:tab/>
            </w:r>
            <w:r w:rsidR="00466048" w:rsidRPr="009B616D">
              <w:rPr>
                <w:rFonts w:ascii="Arial" w:hAnsi="Arial" w:cs="Arial"/>
                <w:noProof/>
                <w:sz w:val="20"/>
                <w:szCs w:val="20"/>
                <w:lang w:val="cy-GB"/>
              </w:rPr>
              <w:t>Fuse</w:t>
            </w:r>
            <w:r w:rsidR="004D34A3" w:rsidRPr="009B616D">
              <w:rPr>
                <w:rFonts w:ascii="Arial" w:hAnsi="Arial" w:cs="Arial"/>
                <w:noProof/>
                <w:sz w:val="20"/>
                <w:szCs w:val="20"/>
                <w:lang w:val="cy-GB"/>
              </w:rPr>
              <w:t xml:space="preserve"> akan segera memproses laporan klaim Anda ke Perusahaan Asuransi terkait untuk mengatur jadwal survey kendaraan dan menentukan lokasi bengkel </w:t>
            </w:r>
            <w:r w:rsidR="00AD6600">
              <w:rPr>
                <w:rFonts w:ascii="Arial" w:hAnsi="Arial" w:cs="Arial"/>
                <w:noProof/>
                <w:sz w:val="20"/>
                <w:szCs w:val="20"/>
                <w:lang w:val="cy-GB"/>
              </w:rPr>
              <w:t xml:space="preserve">rekanan </w:t>
            </w:r>
            <w:r w:rsidR="009025EA">
              <w:rPr>
                <w:rFonts w:ascii="Arial" w:hAnsi="Arial" w:cs="Arial"/>
                <w:noProof/>
                <w:sz w:val="20"/>
                <w:szCs w:val="20"/>
                <w:lang w:val="cy-GB"/>
              </w:rPr>
              <w:t xml:space="preserve">asuransi </w:t>
            </w:r>
            <w:r w:rsidR="004D34A3" w:rsidRPr="009B616D">
              <w:rPr>
                <w:rFonts w:ascii="Arial" w:hAnsi="Arial" w:cs="Arial"/>
                <w:noProof/>
                <w:sz w:val="20"/>
                <w:szCs w:val="20"/>
                <w:lang w:val="cy-GB"/>
              </w:rPr>
              <w:t>yang terdekat dengan Anda</w:t>
            </w:r>
            <w:r w:rsidR="00AD6600">
              <w:rPr>
                <w:rFonts w:ascii="Arial" w:hAnsi="Arial" w:cs="Arial"/>
                <w:noProof/>
                <w:sz w:val="20"/>
                <w:szCs w:val="20"/>
                <w:lang w:val="cy-GB"/>
              </w:rPr>
              <w:t>,</w:t>
            </w:r>
            <w:r w:rsidR="004D34A3" w:rsidRPr="009B616D">
              <w:rPr>
                <w:rFonts w:ascii="Arial" w:hAnsi="Arial" w:cs="Arial"/>
                <w:noProof/>
                <w:sz w:val="20"/>
                <w:szCs w:val="20"/>
                <w:lang w:val="cy-GB"/>
              </w:rPr>
              <w:t xml:space="preserve"> jika klaim disetujui oleh </w:t>
            </w:r>
            <w:r w:rsidR="006C7FBC">
              <w:rPr>
                <w:rFonts w:ascii="Arial" w:hAnsi="Arial" w:cs="Arial"/>
                <w:noProof/>
                <w:sz w:val="20"/>
                <w:szCs w:val="20"/>
                <w:lang w:val="cy-GB"/>
              </w:rPr>
              <w:t>Perusahaan</w:t>
            </w:r>
            <w:r w:rsidR="004D34A3" w:rsidRPr="009B616D">
              <w:rPr>
                <w:rFonts w:ascii="Arial" w:hAnsi="Arial" w:cs="Arial"/>
                <w:noProof/>
                <w:sz w:val="20"/>
                <w:szCs w:val="20"/>
                <w:lang w:val="cy-GB"/>
              </w:rPr>
              <w:t xml:space="preserve"> Asuransi.</w:t>
            </w:r>
          </w:p>
        </w:tc>
        <w:tc>
          <w:tcPr>
            <w:tcW w:w="4505" w:type="dxa"/>
          </w:tcPr>
          <w:p w14:paraId="2D597B2E" w14:textId="0C8BA731" w:rsidR="004D34A3" w:rsidRPr="009B616D" w:rsidRDefault="00466048" w:rsidP="00F50F51">
            <w:pPr>
              <w:pStyle w:val="ListParagraph"/>
              <w:numPr>
                <w:ilvl w:val="0"/>
                <w:numId w:val="14"/>
              </w:numPr>
              <w:ind w:left="319" w:hanging="284"/>
              <w:jc w:val="both"/>
              <w:rPr>
                <w:rFonts w:ascii="Arial" w:hAnsi="Arial" w:cs="Arial"/>
                <w:noProof/>
                <w:sz w:val="20"/>
                <w:szCs w:val="20"/>
                <w:lang w:val="cy-GB"/>
              </w:rPr>
            </w:pPr>
            <w:r w:rsidRPr="009B616D">
              <w:rPr>
                <w:rFonts w:ascii="Arial" w:hAnsi="Arial" w:cs="Arial"/>
                <w:noProof/>
                <w:sz w:val="20"/>
                <w:szCs w:val="20"/>
                <w:lang w:val="cy-GB"/>
              </w:rPr>
              <w:t>Fuse</w:t>
            </w:r>
            <w:r w:rsidR="00594353" w:rsidRPr="009B616D">
              <w:rPr>
                <w:rFonts w:ascii="Arial" w:hAnsi="Arial" w:cs="Arial"/>
                <w:noProof/>
                <w:sz w:val="20"/>
                <w:szCs w:val="20"/>
                <w:lang w:val="cy-GB"/>
              </w:rPr>
              <w:t xml:space="preserve"> will process the cl</w:t>
            </w:r>
            <w:r w:rsidR="00FC4387" w:rsidRPr="009B616D">
              <w:rPr>
                <w:rFonts w:ascii="Arial" w:hAnsi="Arial" w:cs="Arial"/>
                <w:noProof/>
                <w:sz w:val="20"/>
                <w:szCs w:val="20"/>
                <w:lang w:val="cy-GB"/>
              </w:rPr>
              <w:t xml:space="preserve">aim </w:t>
            </w:r>
            <w:r w:rsidR="007E58DF">
              <w:rPr>
                <w:rFonts w:ascii="Arial" w:hAnsi="Arial" w:cs="Arial"/>
                <w:noProof/>
                <w:sz w:val="20"/>
                <w:szCs w:val="20"/>
                <w:lang w:val="cy-GB"/>
              </w:rPr>
              <w:t xml:space="preserve">report </w:t>
            </w:r>
            <w:r w:rsidR="00FC4387" w:rsidRPr="009B616D">
              <w:rPr>
                <w:rFonts w:ascii="Arial" w:hAnsi="Arial" w:cs="Arial"/>
                <w:noProof/>
                <w:sz w:val="20"/>
                <w:szCs w:val="20"/>
                <w:lang w:val="cy-GB"/>
              </w:rPr>
              <w:t xml:space="preserve">to </w:t>
            </w:r>
            <w:r w:rsidR="007E58DF">
              <w:rPr>
                <w:rFonts w:ascii="Arial" w:hAnsi="Arial" w:cs="Arial"/>
                <w:noProof/>
                <w:sz w:val="20"/>
                <w:szCs w:val="20"/>
                <w:lang w:val="cy-GB"/>
              </w:rPr>
              <w:t>the</w:t>
            </w:r>
            <w:r w:rsidR="00594353" w:rsidRPr="009B616D">
              <w:rPr>
                <w:rFonts w:ascii="Arial" w:hAnsi="Arial" w:cs="Arial"/>
                <w:noProof/>
                <w:sz w:val="20"/>
                <w:szCs w:val="20"/>
                <w:lang w:val="cy-GB"/>
              </w:rPr>
              <w:t xml:space="preserve"> Insurance Company to schedule the vehicle survey and appoint </w:t>
            </w:r>
            <w:r w:rsidR="00FC4387" w:rsidRPr="009B616D">
              <w:rPr>
                <w:rFonts w:ascii="Arial" w:hAnsi="Arial" w:cs="Arial"/>
                <w:noProof/>
                <w:sz w:val="20"/>
                <w:szCs w:val="20"/>
                <w:lang w:val="cy-GB"/>
              </w:rPr>
              <w:t>the nearest</w:t>
            </w:r>
            <w:r w:rsidR="009025EA">
              <w:rPr>
                <w:rFonts w:ascii="Arial" w:hAnsi="Arial" w:cs="Arial"/>
                <w:noProof/>
                <w:sz w:val="20"/>
                <w:szCs w:val="20"/>
                <w:lang w:val="cy-GB"/>
              </w:rPr>
              <w:t xml:space="preserve"> insurance partner</w:t>
            </w:r>
            <w:r w:rsidR="00FC4387" w:rsidRPr="009B616D">
              <w:rPr>
                <w:rFonts w:ascii="Arial" w:hAnsi="Arial" w:cs="Arial"/>
                <w:noProof/>
                <w:sz w:val="20"/>
                <w:szCs w:val="20"/>
                <w:lang w:val="cy-GB"/>
              </w:rPr>
              <w:t xml:space="preserve"> workshop to customer</w:t>
            </w:r>
            <w:r w:rsidR="00594353" w:rsidRPr="009B616D">
              <w:rPr>
                <w:rFonts w:ascii="Arial" w:hAnsi="Arial" w:cs="Arial"/>
                <w:noProof/>
                <w:sz w:val="20"/>
                <w:szCs w:val="20"/>
                <w:lang w:val="cy-GB"/>
              </w:rPr>
              <w:t xml:space="preserve"> once the claim is approved by Insurance Company.</w:t>
            </w:r>
          </w:p>
        </w:tc>
      </w:tr>
      <w:tr w:rsidR="004D34A3" w:rsidRPr="009B616D" w14:paraId="6BA05EE7" w14:textId="77777777" w:rsidTr="002A2DD0">
        <w:tc>
          <w:tcPr>
            <w:tcW w:w="4505" w:type="dxa"/>
          </w:tcPr>
          <w:p w14:paraId="0EDF9D62" w14:textId="77777777" w:rsidR="004D34A3" w:rsidRPr="009B616D" w:rsidRDefault="004D34A3" w:rsidP="002336B5">
            <w:pPr>
              <w:tabs>
                <w:tab w:val="left" w:pos="284"/>
              </w:tabs>
              <w:ind w:left="284" w:hanging="284"/>
              <w:jc w:val="both"/>
              <w:rPr>
                <w:rFonts w:ascii="Arial" w:hAnsi="Arial" w:cs="Arial"/>
                <w:noProof/>
                <w:sz w:val="20"/>
                <w:szCs w:val="20"/>
                <w:lang w:val="cy-GB"/>
              </w:rPr>
            </w:pPr>
          </w:p>
        </w:tc>
        <w:tc>
          <w:tcPr>
            <w:tcW w:w="4505" w:type="dxa"/>
          </w:tcPr>
          <w:p w14:paraId="33A56855" w14:textId="77777777" w:rsidR="004D34A3" w:rsidRPr="009B616D" w:rsidRDefault="004D34A3" w:rsidP="00F50F51">
            <w:pPr>
              <w:ind w:left="319" w:hanging="284"/>
              <w:jc w:val="both"/>
              <w:rPr>
                <w:rFonts w:ascii="Arial" w:hAnsi="Arial" w:cs="Arial"/>
                <w:noProof/>
                <w:sz w:val="20"/>
                <w:szCs w:val="20"/>
                <w:lang w:val="cy-GB"/>
              </w:rPr>
            </w:pPr>
          </w:p>
        </w:tc>
      </w:tr>
      <w:tr w:rsidR="00AD6600" w:rsidRPr="009B616D" w14:paraId="6D458087" w14:textId="77777777" w:rsidTr="002A2DD0">
        <w:tc>
          <w:tcPr>
            <w:tcW w:w="4505" w:type="dxa"/>
          </w:tcPr>
          <w:p w14:paraId="691173DA" w14:textId="02C9BBD2" w:rsidR="00AD6600" w:rsidRPr="009B616D" w:rsidRDefault="008B4840" w:rsidP="00AD6600">
            <w:pPr>
              <w:tabs>
                <w:tab w:val="left" w:pos="284"/>
              </w:tabs>
              <w:ind w:left="284" w:hanging="284"/>
              <w:jc w:val="both"/>
              <w:rPr>
                <w:rFonts w:ascii="Arial" w:hAnsi="Arial" w:cs="Arial"/>
                <w:noProof/>
                <w:sz w:val="20"/>
                <w:szCs w:val="20"/>
                <w:lang w:val="cy-GB"/>
              </w:rPr>
            </w:pPr>
            <w:r>
              <w:rPr>
                <w:rFonts w:ascii="Arial" w:hAnsi="Arial" w:cs="Arial"/>
                <w:noProof/>
                <w:sz w:val="20"/>
                <w:szCs w:val="20"/>
                <w:lang w:val="cy-GB"/>
              </w:rPr>
              <w:t>3</w:t>
            </w:r>
            <w:r w:rsidR="00AD6600" w:rsidRPr="009B616D">
              <w:rPr>
                <w:rFonts w:ascii="Arial" w:hAnsi="Arial" w:cs="Arial"/>
                <w:noProof/>
                <w:sz w:val="20"/>
                <w:szCs w:val="20"/>
                <w:lang w:val="cy-GB"/>
              </w:rPr>
              <w:t>.</w:t>
            </w:r>
            <w:r w:rsidR="00AD6600" w:rsidRPr="009B616D">
              <w:rPr>
                <w:rFonts w:ascii="Arial" w:hAnsi="Arial" w:cs="Arial"/>
                <w:noProof/>
                <w:sz w:val="20"/>
                <w:szCs w:val="20"/>
                <w:lang w:val="cy-GB"/>
              </w:rPr>
              <w:tab/>
            </w:r>
            <w:r w:rsidR="00AD6600">
              <w:rPr>
                <w:rFonts w:ascii="Arial" w:hAnsi="Arial" w:cs="Arial"/>
                <w:noProof/>
                <w:sz w:val="20"/>
                <w:szCs w:val="20"/>
                <w:lang w:val="cy-GB"/>
              </w:rPr>
              <w:t xml:space="preserve">Sementara itu, kami akan menyiapkan mobil pengganti untuk Anda dengan masa tunggu maksimum </w:t>
            </w:r>
            <w:ins w:id="39" w:author="Afrianto Budi" w:date="2019-05-31T15:52:00Z">
              <w:r w:rsidR="00A5329F">
                <w:rPr>
                  <w:rFonts w:ascii="Arial" w:hAnsi="Arial" w:cs="Arial"/>
                  <w:noProof/>
                  <w:sz w:val="20"/>
                  <w:szCs w:val="20"/>
                  <w:lang w:val="cy-GB"/>
                </w:rPr>
                <w:t>3</w:t>
              </w:r>
            </w:ins>
            <w:del w:id="40" w:author="Afrianto Budi" w:date="2019-05-31T15:52:00Z">
              <w:r w:rsidR="00AD6600" w:rsidDel="00A5329F">
                <w:rPr>
                  <w:rFonts w:ascii="Arial" w:hAnsi="Arial" w:cs="Arial"/>
                  <w:noProof/>
                  <w:sz w:val="20"/>
                  <w:szCs w:val="20"/>
                  <w:lang w:val="cy-GB"/>
                </w:rPr>
                <w:delText>2</w:delText>
              </w:r>
            </w:del>
            <w:r w:rsidR="00AD6600">
              <w:rPr>
                <w:rFonts w:ascii="Arial" w:hAnsi="Arial" w:cs="Arial"/>
                <w:noProof/>
                <w:sz w:val="20"/>
                <w:szCs w:val="20"/>
                <w:lang w:val="cy-GB"/>
              </w:rPr>
              <w:t xml:space="preserve"> x 24 jam</w:t>
            </w:r>
            <w:ins w:id="41" w:author="Afrianto Budi" w:date="2019-05-31T15:52:00Z">
              <w:r w:rsidR="00A5329F">
                <w:rPr>
                  <w:rFonts w:ascii="Arial" w:hAnsi="Arial" w:cs="Arial"/>
                  <w:noProof/>
                  <w:sz w:val="20"/>
                  <w:szCs w:val="20"/>
                  <w:lang w:val="cy-GB"/>
                </w:rPr>
                <w:t xml:space="preserve"> (hari kerja)</w:t>
              </w:r>
            </w:ins>
            <w:r w:rsidR="00AD6600" w:rsidRPr="009B616D">
              <w:rPr>
                <w:rFonts w:ascii="Arial" w:hAnsi="Arial" w:cs="Arial"/>
                <w:noProof/>
                <w:sz w:val="20"/>
                <w:szCs w:val="20"/>
                <w:lang w:val="cy-GB"/>
              </w:rPr>
              <w:t>.</w:t>
            </w:r>
            <w:r w:rsidR="00AD6600">
              <w:rPr>
                <w:rFonts w:ascii="Arial" w:hAnsi="Arial" w:cs="Arial"/>
                <w:noProof/>
                <w:sz w:val="20"/>
                <w:szCs w:val="20"/>
                <w:lang w:val="cy-GB"/>
              </w:rPr>
              <w:t xml:space="preserve"> Jadwal pengiriman mobil pengganti dapat disesuaikan dengan jadwal saat mobil Anda masuk ke bengkel</w:t>
            </w:r>
            <w:ins w:id="42" w:author="RVN-91" w:date="2019-06-18T09:19:00Z">
              <w:r w:rsidR="00331401">
                <w:rPr>
                  <w:rFonts w:ascii="Arial" w:hAnsi="Arial" w:cs="Arial"/>
                  <w:noProof/>
                  <w:sz w:val="20"/>
                  <w:szCs w:val="20"/>
                  <w:lang w:val="cy-GB"/>
                </w:rPr>
                <w:t xml:space="preserve"> rekanan</w:t>
              </w:r>
            </w:ins>
            <w:r w:rsidR="009025EA">
              <w:rPr>
                <w:rFonts w:ascii="Arial" w:hAnsi="Arial" w:cs="Arial"/>
                <w:noProof/>
                <w:sz w:val="20"/>
                <w:szCs w:val="20"/>
                <w:lang w:val="cy-GB"/>
              </w:rPr>
              <w:t xml:space="preserve"> asuransi</w:t>
            </w:r>
            <w:r w:rsidR="00AD6600" w:rsidRPr="009B616D">
              <w:rPr>
                <w:rFonts w:ascii="Arial" w:hAnsi="Arial" w:cs="Arial"/>
                <w:noProof/>
                <w:sz w:val="20"/>
                <w:szCs w:val="20"/>
                <w:lang w:val="cy-GB"/>
              </w:rPr>
              <w:t>.</w:t>
            </w:r>
          </w:p>
        </w:tc>
        <w:tc>
          <w:tcPr>
            <w:tcW w:w="4505" w:type="dxa"/>
          </w:tcPr>
          <w:p w14:paraId="5D966249" w14:textId="6CF6E2CA" w:rsidR="00AD6600" w:rsidRPr="009B616D" w:rsidRDefault="00AD6600" w:rsidP="00F50F51">
            <w:pPr>
              <w:pStyle w:val="ListParagraph"/>
              <w:numPr>
                <w:ilvl w:val="0"/>
                <w:numId w:val="14"/>
              </w:numPr>
              <w:ind w:left="319" w:hanging="284"/>
              <w:jc w:val="both"/>
              <w:rPr>
                <w:rFonts w:ascii="Arial" w:hAnsi="Arial" w:cs="Arial"/>
                <w:noProof/>
                <w:sz w:val="20"/>
                <w:szCs w:val="20"/>
                <w:lang w:val="cy-GB"/>
              </w:rPr>
            </w:pPr>
            <w:r w:rsidRPr="00AD6600">
              <w:rPr>
                <w:rFonts w:ascii="Arial" w:hAnsi="Arial" w:cs="Arial"/>
                <w:noProof/>
                <w:sz w:val="20"/>
                <w:szCs w:val="20"/>
                <w:lang w:val="cy-GB"/>
              </w:rPr>
              <w:t xml:space="preserve">Meanwhile, we will prepare a replacement car for you with a maximum waiting period of </w:t>
            </w:r>
            <w:ins w:id="43" w:author="Afrianto Budi" w:date="2019-05-31T15:52:00Z">
              <w:r w:rsidR="00A5329F">
                <w:rPr>
                  <w:rFonts w:ascii="Arial" w:hAnsi="Arial" w:cs="Arial"/>
                  <w:noProof/>
                  <w:sz w:val="20"/>
                  <w:szCs w:val="20"/>
                  <w:lang w:val="cy-GB"/>
                </w:rPr>
                <w:t>3</w:t>
              </w:r>
            </w:ins>
            <w:del w:id="44" w:author="Afrianto Budi" w:date="2019-05-31T15:52:00Z">
              <w:r w:rsidRPr="00AD6600" w:rsidDel="00A5329F">
                <w:rPr>
                  <w:rFonts w:ascii="Arial" w:hAnsi="Arial" w:cs="Arial"/>
                  <w:noProof/>
                  <w:sz w:val="20"/>
                  <w:szCs w:val="20"/>
                  <w:lang w:val="cy-GB"/>
                </w:rPr>
                <w:delText>2</w:delText>
              </w:r>
            </w:del>
            <w:r w:rsidRPr="00AD6600">
              <w:rPr>
                <w:rFonts w:ascii="Arial" w:hAnsi="Arial" w:cs="Arial"/>
                <w:noProof/>
                <w:sz w:val="20"/>
                <w:szCs w:val="20"/>
                <w:lang w:val="cy-GB"/>
              </w:rPr>
              <w:t xml:space="preserve"> x 24 hours</w:t>
            </w:r>
            <w:ins w:id="45" w:author="Afrianto Budi" w:date="2019-05-31T15:52:00Z">
              <w:r w:rsidR="00A5329F">
                <w:rPr>
                  <w:rFonts w:ascii="Arial" w:hAnsi="Arial" w:cs="Arial"/>
                  <w:noProof/>
                  <w:sz w:val="20"/>
                  <w:szCs w:val="20"/>
                  <w:lang w:val="cy-GB"/>
                </w:rPr>
                <w:t xml:space="preserve"> (working days)</w:t>
              </w:r>
            </w:ins>
            <w:r w:rsidRPr="00AD6600">
              <w:rPr>
                <w:rFonts w:ascii="Arial" w:hAnsi="Arial" w:cs="Arial"/>
                <w:noProof/>
                <w:sz w:val="20"/>
                <w:szCs w:val="20"/>
                <w:lang w:val="cy-GB"/>
              </w:rPr>
              <w:t xml:space="preserve">. The replacement car delivery schedule can be adjusted to the schedule when your car goes into the </w:t>
            </w:r>
            <w:r w:rsidR="009025EA">
              <w:rPr>
                <w:rFonts w:ascii="Arial" w:hAnsi="Arial" w:cs="Arial"/>
                <w:noProof/>
                <w:sz w:val="20"/>
                <w:szCs w:val="20"/>
                <w:lang w:val="cy-GB"/>
              </w:rPr>
              <w:t>insurance partner workshop</w:t>
            </w:r>
            <w:r w:rsidRPr="009B616D">
              <w:rPr>
                <w:rFonts w:ascii="Arial" w:hAnsi="Arial" w:cs="Arial"/>
                <w:noProof/>
                <w:sz w:val="20"/>
                <w:szCs w:val="20"/>
                <w:lang w:val="cy-GB"/>
              </w:rPr>
              <w:t>.</w:t>
            </w:r>
            <w:r w:rsidR="006C7FBC">
              <w:rPr>
                <w:rFonts w:ascii="Arial" w:hAnsi="Arial" w:cs="Arial"/>
                <w:noProof/>
                <w:sz w:val="20"/>
                <w:szCs w:val="20"/>
                <w:lang w:val="cy-GB"/>
              </w:rPr>
              <w:t xml:space="preserve"> </w:t>
            </w:r>
          </w:p>
        </w:tc>
      </w:tr>
      <w:tr w:rsidR="00AD6600" w:rsidRPr="009B616D" w14:paraId="7CA8D9C6" w14:textId="77777777" w:rsidTr="002A2DD0">
        <w:tc>
          <w:tcPr>
            <w:tcW w:w="4505" w:type="dxa"/>
          </w:tcPr>
          <w:p w14:paraId="1688896D" w14:textId="77777777" w:rsidR="00AD6600" w:rsidRPr="009B616D" w:rsidRDefault="00AD6600" w:rsidP="00AD6600">
            <w:pPr>
              <w:tabs>
                <w:tab w:val="left" w:pos="284"/>
              </w:tabs>
              <w:ind w:left="284" w:hanging="284"/>
              <w:jc w:val="both"/>
              <w:rPr>
                <w:rFonts w:ascii="Arial" w:hAnsi="Arial" w:cs="Arial"/>
                <w:noProof/>
                <w:sz w:val="20"/>
                <w:szCs w:val="20"/>
                <w:lang w:val="cy-GB"/>
              </w:rPr>
            </w:pPr>
          </w:p>
        </w:tc>
        <w:tc>
          <w:tcPr>
            <w:tcW w:w="4505" w:type="dxa"/>
          </w:tcPr>
          <w:p w14:paraId="0F0CE48E" w14:textId="77777777" w:rsidR="00AD6600" w:rsidRPr="009B616D" w:rsidRDefault="00AD6600" w:rsidP="00F50F51">
            <w:pPr>
              <w:ind w:left="319" w:hanging="284"/>
              <w:jc w:val="both"/>
              <w:rPr>
                <w:rFonts w:ascii="Arial" w:hAnsi="Arial" w:cs="Arial"/>
                <w:noProof/>
                <w:sz w:val="20"/>
                <w:szCs w:val="20"/>
                <w:lang w:val="cy-GB"/>
              </w:rPr>
            </w:pPr>
          </w:p>
        </w:tc>
      </w:tr>
      <w:tr w:rsidR="00AD6600" w:rsidRPr="009B616D" w14:paraId="5BBB1E89" w14:textId="77777777" w:rsidTr="002A2DD0">
        <w:tc>
          <w:tcPr>
            <w:tcW w:w="4505" w:type="dxa"/>
          </w:tcPr>
          <w:p w14:paraId="36DD0B2F" w14:textId="70B8018A" w:rsidR="00AD6600" w:rsidRPr="009B616D" w:rsidRDefault="008B4840" w:rsidP="00AD6600">
            <w:pPr>
              <w:tabs>
                <w:tab w:val="left" w:pos="284"/>
              </w:tabs>
              <w:ind w:left="284" w:hanging="284"/>
              <w:jc w:val="both"/>
              <w:rPr>
                <w:rFonts w:ascii="Arial" w:hAnsi="Arial" w:cs="Arial"/>
                <w:noProof/>
                <w:sz w:val="20"/>
                <w:szCs w:val="20"/>
                <w:lang w:val="cy-GB"/>
              </w:rPr>
            </w:pPr>
            <w:r>
              <w:rPr>
                <w:rFonts w:ascii="Arial" w:hAnsi="Arial" w:cs="Arial"/>
                <w:noProof/>
                <w:sz w:val="20"/>
                <w:szCs w:val="20"/>
                <w:lang w:val="cy-GB"/>
              </w:rPr>
              <w:t>4</w:t>
            </w:r>
            <w:r w:rsidR="00AD6600" w:rsidRPr="009B616D">
              <w:rPr>
                <w:rFonts w:ascii="Arial" w:hAnsi="Arial" w:cs="Arial"/>
                <w:noProof/>
                <w:sz w:val="20"/>
                <w:szCs w:val="20"/>
                <w:lang w:val="cy-GB"/>
              </w:rPr>
              <w:t>.</w:t>
            </w:r>
            <w:r w:rsidR="00AD6600" w:rsidRPr="009B616D">
              <w:rPr>
                <w:rFonts w:ascii="Arial" w:hAnsi="Arial" w:cs="Arial"/>
                <w:noProof/>
                <w:sz w:val="20"/>
                <w:szCs w:val="20"/>
                <w:lang w:val="cy-GB"/>
              </w:rPr>
              <w:tab/>
              <w:t>Anda berhak untuk menggunakan Mobil Pengganti maksimum 5 x 24 jam</w:t>
            </w:r>
            <w:ins w:id="46" w:author="RVN-91" w:date="2019-06-18T09:23:00Z">
              <w:r w:rsidR="00B33B73">
                <w:rPr>
                  <w:rFonts w:ascii="Arial" w:hAnsi="Arial" w:cs="Arial"/>
                  <w:noProof/>
                  <w:sz w:val="20"/>
                  <w:szCs w:val="20"/>
                  <w:lang w:val="cy-GB"/>
                </w:rPr>
                <w:t xml:space="preserve"> sejak mobil pengganti Anda terima dari Fuse</w:t>
              </w:r>
            </w:ins>
            <w:r w:rsidR="00AD6600" w:rsidRPr="009B616D">
              <w:rPr>
                <w:rFonts w:ascii="Arial" w:hAnsi="Arial" w:cs="Arial"/>
                <w:noProof/>
                <w:sz w:val="20"/>
                <w:szCs w:val="20"/>
                <w:lang w:val="cy-GB"/>
              </w:rPr>
              <w:t xml:space="preserve"> atau hingga perbaikan mobil selesai (mana yang tercapai lebih dahulu) dan setelah itu staf </w:t>
            </w:r>
            <w:r w:rsidR="006C7FBC">
              <w:rPr>
                <w:rFonts w:ascii="Arial" w:hAnsi="Arial" w:cs="Arial"/>
                <w:noProof/>
                <w:sz w:val="20"/>
                <w:szCs w:val="20"/>
                <w:lang w:val="cy-GB"/>
              </w:rPr>
              <w:t>Fuse</w:t>
            </w:r>
            <w:r w:rsidR="00AD6600" w:rsidRPr="009B616D">
              <w:rPr>
                <w:rFonts w:ascii="Arial" w:hAnsi="Arial" w:cs="Arial"/>
                <w:noProof/>
                <w:sz w:val="20"/>
                <w:szCs w:val="20"/>
                <w:lang w:val="cy-GB"/>
              </w:rPr>
              <w:t xml:space="preserve"> akan mengambilnya kembali di alamat Anda.</w:t>
            </w:r>
          </w:p>
        </w:tc>
        <w:tc>
          <w:tcPr>
            <w:tcW w:w="4505" w:type="dxa"/>
          </w:tcPr>
          <w:p w14:paraId="5902CE8F" w14:textId="32947EFD" w:rsidR="00AD6600" w:rsidRPr="009B616D" w:rsidRDefault="007E58DF" w:rsidP="00F50F51">
            <w:pPr>
              <w:pStyle w:val="ListParagraph"/>
              <w:numPr>
                <w:ilvl w:val="0"/>
                <w:numId w:val="14"/>
              </w:numPr>
              <w:ind w:left="319" w:hanging="284"/>
              <w:jc w:val="both"/>
              <w:rPr>
                <w:rFonts w:ascii="Arial" w:hAnsi="Arial" w:cs="Arial"/>
                <w:noProof/>
                <w:sz w:val="20"/>
                <w:szCs w:val="20"/>
                <w:lang w:val="cy-GB"/>
              </w:rPr>
            </w:pPr>
            <w:r>
              <w:rPr>
                <w:rFonts w:ascii="Arial" w:hAnsi="Arial" w:cs="Arial"/>
                <w:noProof/>
                <w:sz w:val="20"/>
                <w:szCs w:val="20"/>
                <w:lang w:val="cy-GB"/>
              </w:rPr>
              <w:t>You</w:t>
            </w:r>
            <w:r w:rsidR="00AD6600" w:rsidRPr="009B616D">
              <w:rPr>
                <w:rFonts w:ascii="Arial" w:hAnsi="Arial" w:cs="Arial"/>
                <w:noProof/>
                <w:sz w:val="20"/>
                <w:szCs w:val="20"/>
                <w:lang w:val="cy-GB"/>
              </w:rPr>
              <w:t xml:space="preserve"> are eligible to use replacement car for the maximum of 5 x 24 hours </w:t>
            </w:r>
            <w:r w:rsidR="009025EA">
              <w:rPr>
                <w:rFonts w:ascii="Arial" w:hAnsi="Arial" w:cs="Arial"/>
                <w:noProof/>
                <w:sz w:val="20"/>
                <w:szCs w:val="20"/>
                <w:lang w:val="cy-GB"/>
              </w:rPr>
              <w:t xml:space="preserve">since you receive the replacement car from Fuse </w:t>
            </w:r>
            <w:r w:rsidR="00AD6600" w:rsidRPr="009B616D">
              <w:rPr>
                <w:rFonts w:ascii="Arial" w:hAnsi="Arial" w:cs="Arial"/>
                <w:noProof/>
                <w:sz w:val="20"/>
                <w:szCs w:val="20"/>
                <w:lang w:val="cy-GB"/>
              </w:rPr>
              <w:t xml:space="preserve">or until the car is fixed </w:t>
            </w:r>
            <w:r w:rsidR="006C7FBC">
              <w:rPr>
                <w:rFonts w:ascii="Arial" w:hAnsi="Arial" w:cs="Arial"/>
                <w:noProof/>
                <w:sz w:val="20"/>
                <w:szCs w:val="20"/>
                <w:lang w:val="cy-GB"/>
              </w:rPr>
              <w:t>(whichever comes first),</w:t>
            </w:r>
            <w:r w:rsidR="00AD6600" w:rsidRPr="009B616D">
              <w:rPr>
                <w:rFonts w:ascii="Arial" w:hAnsi="Arial" w:cs="Arial"/>
                <w:noProof/>
                <w:sz w:val="20"/>
                <w:szCs w:val="20"/>
                <w:lang w:val="cy-GB"/>
              </w:rPr>
              <w:t xml:space="preserve"> </w:t>
            </w:r>
            <w:r w:rsidR="006C7FBC">
              <w:rPr>
                <w:rFonts w:ascii="Arial" w:hAnsi="Arial" w:cs="Arial"/>
                <w:noProof/>
                <w:sz w:val="20"/>
                <w:szCs w:val="20"/>
                <w:lang w:val="cy-GB"/>
              </w:rPr>
              <w:t>t</w:t>
            </w:r>
            <w:r w:rsidR="00AD6600" w:rsidRPr="009B616D">
              <w:rPr>
                <w:rFonts w:ascii="Arial" w:hAnsi="Arial" w:cs="Arial"/>
                <w:noProof/>
                <w:sz w:val="20"/>
                <w:szCs w:val="20"/>
                <w:lang w:val="cy-GB"/>
              </w:rPr>
              <w:t xml:space="preserve">hen Fuse staff will go to </w:t>
            </w:r>
            <w:r>
              <w:rPr>
                <w:rFonts w:ascii="Arial" w:hAnsi="Arial" w:cs="Arial"/>
                <w:noProof/>
                <w:sz w:val="20"/>
                <w:szCs w:val="20"/>
                <w:lang w:val="cy-GB"/>
              </w:rPr>
              <w:t>your</w:t>
            </w:r>
            <w:r w:rsidR="00AD6600" w:rsidRPr="009B616D">
              <w:rPr>
                <w:rFonts w:ascii="Arial" w:hAnsi="Arial" w:cs="Arial"/>
                <w:noProof/>
                <w:sz w:val="20"/>
                <w:szCs w:val="20"/>
                <w:lang w:val="cy-GB"/>
              </w:rPr>
              <w:t xml:space="preserve"> address to pick up the replacement car.</w:t>
            </w:r>
          </w:p>
        </w:tc>
      </w:tr>
      <w:tr w:rsidR="00AD6600" w:rsidRPr="009B616D" w14:paraId="1151D889" w14:textId="77777777" w:rsidTr="002A2DD0">
        <w:tc>
          <w:tcPr>
            <w:tcW w:w="4505" w:type="dxa"/>
          </w:tcPr>
          <w:p w14:paraId="3131EAFD" w14:textId="77777777" w:rsidR="00AD6600" w:rsidRPr="009B616D" w:rsidRDefault="00AD6600" w:rsidP="00AD6600">
            <w:pPr>
              <w:jc w:val="both"/>
              <w:rPr>
                <w:rFonts w:ascii="Arial" w:hAnsi="Arial" w:cs="Arial"/>
                <w:noProof/>
                <w:sz w:val="20"/>
                <w:szCs w:val="20"/>
                <w:lang w:val="cy-GB"/>
              </w:rPr>
            </w:pPr>
          </w:p>
        </w:tc>
        <w:tc>
          <w:tcPr>
            <w:tcW w:w="4505" w:type="dxa"/>
          </w:tcPr>
          <w:p w14:paraId="6310A9E0" w14:textId="77777777" w:rsidR="00AD6600" w:rsidRPr="009B616D" w:rsidRDefault="00AD6600" w:rsidP="00AD6600">
            <w:pPr>
              <w:rPr>
                <w:rFonts w:ascii="Arial" w:hAnsi="Arial" w:cs="Arial"/>
                <w:noProof/>
                <w:sz w:val="20"/>
                <w:szCs w:val="20"/>
                <w:lang w:val="cy-GB"/>
              </w:rPr>
            </w:pPr>
          </w:p>
        </w:tc>
      </w:tr>
      <w:tr w:rsidR="00E7772E" w:rsidRPr="009B616D" w14:paraId="62A125D3" w14:textId="77777777" w:rsidTr="002A2DD0">
        <w:tc>
          <w:tcPr>
            <w:tcW w:w="4505" w:type="dxa"/>
          </w:tcPr>
          <w:p w14:paraId="7053FC51" w14:textId="4490AB31" w:rsidR="00E7772E" w:rsidRPr="009B616D" w:rsidRDefault="008B4840" w:rsidP="00770A55">
            <w:pPr>
              <w:tabs>
                <w:tab w:val="left" w:pos="284"/>
              </w:tabs>
              <w:ind w:left="284" w:hanging="284"/>
              <w:jc w:val="both"/>
              <w:rPr>
                <w:rFonts w:ascii="Arial" w:hAnsi="Arial" w:cs="Arial"/>
                <w:noProof/>
                <w:sz w:val="20"/>
                <w:szCs w:val="20"/>
                <w:lang w:val="cy-GB"/>
              </w:rPr>
            </w:pPr>
            <w:r>
              <w:rPr>
                <w:rFonts w:ascii="Arial" w:hAnsi="Arial" w:cs="Arial"/>
                <w:noProof/>
                <w:sz w:val="20"/>
                <w:szCs w:val="20"/>
                <w:lang w:val="cy-GB"/>
              </w:rPr>
              <w:t>5</w:t>
            </w:r>
            <w:r w:rsidR="00E7772E" w:rsidRPr="009B616D">
              <w:rPr>
                <w:rFonts w:ascii="Arial" w:hAnsi="Arial" w:cs="Arial"/>
                <w:noProof/>
                <w:sz w:val="20"/>
                <w:szCs w:val="20"/>
                <w:lang w:val="cy-GB"/>
              </w:rPr>
              <w:t>.</w:t>
            </w:r>
            <w:r w:rsidR="00E7772E" w:rsidRPr="009B616D">
              <w:rPr>
                <w:rFonts w:ascii="Arial" w:hAnsi="Arial" w:cs="Arial"/>
                <w:noProof/>
                <w:sz w:val="20"/>
                <w:szCs w:val="20"/>
                <w:lang w:val="cy-GB"/>
              </w:rPr>
              <w:tab/>
            </w:r>
            <w:r w:rsidR="00E7772E" w:rsidRPr="00E7772E">
              <w:rPr>
                <w:rFonts w:ascii="Arial" w:hAnsi="Arial" w:cs="Arial"/>
                <w:noProof/>
                <w:sz w:val="20"/>
                <w:szCs w:val="20"/>
                <w:lang w:val="cy-GB"/>
              </w:rPr>
              <w:t xml:space="preserve">Anda </w:t>
            </w:r>
            <w:del w:id="47" w:author="RVN-91" w:date="2019-06-18T09:25:00Z">
              <w:r w:rsidR="00E7772E" w:rsidRPr="00E7772E" w:rsidDel="00770A55">
                <w:rPr>
                  <w:rFonts w:ascii="Arial" w:hAnsi="Arial" w:cs="Arial"/>
                  <w:noProof/>
                  <w:sz w:val="20"/>
                  <w:szCs w:val="20"/>
                  <w:lang w:val="cy-GB"/>
                </w:rPr>
                <w:delText xml:space="preserve">harus </w:delText>
              </w:r>
            </w:del>
            <w:ins w:id="48" w:author="RVN-91" w:date="2019-06-18T09:25:00Z">
              <w:r w:rsidR="00770A55">
                <w:rPr>
                  <w:rFonts w:ascii="Arial" w:hAnsi="Arial" w:cs="Arial"/>
                  <w:noProof/>
                  <w:sz w:val="20"/>
                  <w:szCs w:val="20"/>
                  <w:lang w:val="cy-GB"/>
                </w:rPr>
                <w:t>wajib</w:t>
              </w:r>
              <w:r w:rsidR="00770A55" w:rsidRPr="00E7772E">
                <w:rPr>
                  <w:rFonts w:ascii="Arial" w:hAnsi="Arial" w:cs="Arial"/>
                  <w:noProof/>
                  <w:sz w:val="20"/>
                  <w:szCs w:val="20"/>
                  <w:lang w:val="cy-GB"/>
                </w:rPr>
                <w:t xml:space="preserve"> </w:t>
              </w:r>
            </w:ins>
            <w:r w:rsidR="00E7772E" w:rsidRPr="00E7772E">
              <w:rPr>
                <w:rFonts w:ascii="Arial" w:hAnsi="Arial" w:cs="Arial"/>
                <w:noProof/>
                <w:sz w:val="20"/>
                <w:szCs w:val="20"/>
                <w:lang w:val="cy-GB"/>
              </w:rPr>
              <w:t>membayar biaya penalti jika Anda menolak mengembalikan mobil pengganti</w:t>
            </w:r>
            <w:ins w:id="49" w:author="RVN-91" w:date="2019-06-18T09:25:00Z">
              <w:r w:rsidR="00770A55">
                <w:rPr>
                  <w:rFonts w:ascii="Arial" w:hAnsi="Arial" w:cs="Arial"/>
                  <w:noProof/>
                  <w:sz w:val="20"/>
                  <w:szCs w:val="20"/>
                  <w:lang w:val="cy-GB"/>
                </w:rPr>
                <w:t xml:space="preserve"> pada waktu yang telah ditentukan </w:t>
              </w:r>
            </w:ins>
            <w:r w:rsidR="00E7772E" w:rsidRPr="00E7772E">
              <w:rPr>
                <w:rFonts w:ascii="Arial" w:hAnsi="Arial" w:cs="Arial"/>
                <w:noProof/>
                <w:sz w:val="20"/>
                <w:szCs w:val="20"/>
                <w:lang w:val="cy-GB"/>
              </w:rPr>
              <w:t>dengan alasan apapun</w:t>
            </w:r>
            <w:r w:rsidR="00E7772E" w:rsidRPr="009B616D">
              <w:rPr>
                <w:rFonts w:ascii="Arial" w:hAnsi="Arial" w:cs="Arial"/>
                <w:noProof/>
                <w:sz w:val="20"/>
                <w:szCs w:val="20"/>
                <w:lang w:val="cy-GB"/>
              </w:rPr>
              <w:t>.</w:t>
            </w:r>
            <w:r w:rsidR="00E7772E">
              <w:rPr>
                <w:rFonts w:ascii="Arial" w:hAnsi="Arial" w:cs="Arial"/>
                <w:noProof/>
                <w:sz w:val="20"/>
                <w:szCs w:val="20"/>
                <w:lang w:val="cy-GB"/>
              </w:rPr>
              <w:t xml:space="preserve"> </w:t>
            </w:r>
            <w:r w:rsidR="00E7772E" w:rsidRPr="00E7772E">
              <w:rPr>
                <w:rFonts w:ascii="Arial" w:hAnsi="Arial" w:cs="Arial"/>
                <w:noProof/>
                <w:sz w:val="20"/>
                <w:szCs w:val="20"/>
                <w:lang w:val="cy-GB"/>
              </w:rPr>
              <w:t>Ketentuan mengenai biaya penalti terdapat dalam formulir serah terima kendaraan.</w:t>
            </w:r>
          </w:p>
        </w:tc>
        <w:tc>
          <w:tcPr>
            <w:tcW w:w="4505" w:type="dxa"/>
          </w:tcPr>
          <w:p w14:paraId="61039CBF" w14:textId="1668FCF8" w:rsidR="00E7772E" w:rsidRPr="00E7772E" w:rsidRDefault="00E7772E" w:rsidP="00F50F51">
            <w:pPr>
              <w:pStyle w:val="ListParagraph"/>
              <w:numPr>
                <w:ilvl w:val="0"/>
                <w:numId w:val="14"/>
              </w:numPr>
              <w:ind w:left="319" w:hanging="284"/>
              <w:jc w:val="both"/>
              <w:rPr>
                <w:rFonts w:ascii="Arial" w:hAnsi="Arial" w:cs="Arial"/>
                <w:noProof/>
                <w:sz w:val="20"/>
                <w:szCs w:val="20"/>
                <w:lang w:val="cy-GB"/>
              </w:rPr>
            </w:pPr>
            <w:r w:rsidRPr="00E7772E">
              <w:rPr>
                <w:rFonts w:ascii="Arial" w:hAnsi="Arial" w:cs="Arial"/>
                <w:noProof/>
                <w:sz w:val="20"/>
                <w:szCs w:val="20"/>
                <w:lang w:val="cy-GB"/>
              </w:rPr>
              <w:t xml:space="preserve">You have to pay penalty fee if you refused to return a replacement car </w:t>
            </w:r>
            <w:r w:rsidR="009025EA" w:rsidRPr="009025EA">
              <w:rPr>
                <w:rFonts w:ascii="Arial" w:hAnsi="Arial" w:cs="Arial"/>
                <w:noProof/>
                <w:sz w:val="20"/>
                <w:szCs w:val="20"/>
                <w:lang w:val="cy-GB"/>
              </w:rPr>
              <w:t xml:space="preserve">at the specified time </w:t>
            </w:r>
            <w:r w:rsidRPr="00E7772E">
              <w:rPr>
                <w:rFonts w:ascii="Arial" w:hAnsi="Arial" w:cs="Arial"/>
                <w:noProof/>
                <w:sz w:val="20"/>
                <w:szCs w:val="20"/>
                <w:lang w:val="cy-GB"/>
              </w:rPr>
              <w:t xml:space="preserve">for any reason. Provisions regarding penalty fees are </w:t>
            </w:r>
            <w:r w:rsidR="007E58DF">
              <w:rPr>
                <w:rFonts w:ascii="Arial" w:hAnsi="Arial" w:cs="Arial"/>
                <w:noProof/>
                <w:sz w:val="20"/>
                <w:szCs w:val="20"/>
                <w:lang w:val="cy-GB"/>
              </w:rPr>
              <w:t>stated</w:t>
            </w:r>
            <w:r w:rsidRPr="00E7772E">
              <w:rPr>
                <w:rFonts w:ascii="Arial" w:hAnsi="Arial" w:cs="Arial"/>
                <w:noProof/>
                <w:sz w:val="20"/>
                <w:szCs w:val="20"/>
                <w:lang w:val="cy-GB"/>
              </w:rPr>
              <w:t xml:space="preserve"> in the vehicle handover form.</w:t>
            </w:r>
            <w:r w:rsidR="009025EA">
              <w:rPr>
                <w:rFonts w:ascii="Arial" w:hAnsi="Arial" w:cs="Arial"/>
                <w:noProof/>
                <w:sz w:val="20"/>
                <w:szCs w:val="20"/>
                <w:lang w:val="cy-GB"/>
              </w:rPr>
              <w:t xml:space="preserve"> </w:t>
            </w:r>
          </w:p>
        </w:tc>
      </w:tr>
      <w:tr w:rsidR="00E7772E" w:rsidRPr="009B616D" w14:paraId="0DABF8C5" w14:textId="77777777" w:rsidTr="002A2DD0">
        <w:tc>
          <w:tcPr>
            <w:tcW w:w="4505" w:type="dxa"/>
          </w:tcPr>
          <w:p w14:paraId="099A92B9" w14:textId="77777777" w:rsidR="00E7772E" w:rsidRPr="009B616D" w:rsidRDefault="00E7772E" w:rsidP="00AD6600">
            <w:pPr>
              <w:jc w:val="both"/>
              <w:rPr>
                <w:rFonts w:ascii="Arial" w:hAnsi="Arial" w:cs="Arial"/>
                <w:noProof/>
                <w:sz w:val="20"/>
                <w:szCs w:val="20"/>
                <w:lang w:val="cy-GB"/>
              </w:rPr>
            </w:pPr>
          </w:p>
        </w:tc>
        <w:tc>
          <w:tcPr>
            <w:tcW w:w="4505" w:type="dxa"/>
          </w:tcPr>
          <w:p w14:paraId="09FB6DB2" w14:textId="77777777" w:rsidR="00E7772E" w:rsidRPr="009B616D" w:rsidRDefault="00E7772E" w:rsidP="00AD6600">
            <w:pPr>
              <w:rPr>
                <w:rFonts w:ascii="Arial" w:hAnsi="Arial" w:cs="Arial"/>
                <w:noProof/>
                <w:sz w:val="20"/>
                <w:szCs w:val="20"/>
                <w:lang w:val="cy-GB"/>
              </w:rPr>
            </w:pPr>
          </w:p>
        </w:tc>
      </w:tr>
      <w:tr w:rsidR="00AD6600" w:rsidRPr="009B616D" w14:paraId="6ED9AA9D" w14:textId="77777777" w:rsidTr="002A2DD0">
        <w:tc>
          <w:tcPr>
            <w:tcW w:w="4505" w:type="dxa"/>
          </w:tcPr>
          <w:p w14:paraId="7DFA3931" w14:textId="0894E9CB" w:rsidR="00AD6600" w:rsidRPr="009B616D" w:rsidRDefault="008B4840" w:rsidP="00AD6600">
            <w:pPr>
              <w:tabs>
                <w:tab w:val="left" w:pos="284"/>
              </w:tabs>
              <w:spacing w:line="288" w:lineRule="auto"/>
              <w:ind w:left="284" w:hanging="284"/>
              <w:jc w:val="both"/>
              <w:rPr>
                <w:rFonts w:ascii="Arial" w:hAnsi="Arial" w:cs="Arial"/>
                <w:noProof/>
                <w:sz w:val="20"/>
                <w:szCs w:val="20"/>
                <w:lang w:val="cy-GB"/>
              </w:rPr>
            </w:pPr>
            <w:r>
              <w:rPr>
                <w:rFonts w:ascii="Arial" w:hAnsi="Arial" w:cs="Arial"/>
                <w:noProof/>
                <w:sz w:val="20"/>
                <w:szCs w:val="20"/>
                <w:lang w:val="cy-GB"/>
              </w:rPr>
              <w:t>6</w:t>
            </w:r>
            <w:r w:rsidR="00AD6600" w:rsidRPr="009B616D">
              <w:rPr>
                <w:rFonts w:ascii="Arial" w:hAnsi="Arial" w:cs="Arial"/>
                <w:noProof/>
                <w:sz w:val="20"/>
                <w:szCs w:val="20"/>
                <w:lang w:val="cy-GB"/>
              </w:rPr>
              <w:t>.</w:t>
            </w:r>
            <w:r w:rsidR="00AD6600" w:rsidRPr="009B616D">
              <w:rPr>
                <w:rFonts w:ascii="Arial" w:hAnsi="Arial" w:cs="Arial"/>
                <w:noProof/>
                <w:sz w:val="20"/>
                <w:szCs w:val="20"/>
                <w:lang w:val="cy-GB"/>
              </w:rPr>
              <w:tab/>
              <w:t>Jam operasional:</w:t>
            </w:r>
          </w:p>
          <w:p w14:paraId="0370FB2D" w14:textId="696439F8" w:rsidR="00AD6600" w:rsidRPr="009B616D" w:rsidRDefault="00AD6600" w:rsidP="00AD6600">
            <w:pPr>
              <w:pStyle w:val="ListParagraph"/>
              <w:numPr>
                <w:ilvl w:val="0"/>
                <w:numId w:val="6"/>
              </w:numPr>
              <w:spacing w:line="288" w:lineRule="auto"/>
              <w:ind w:left="746" w:hanging="425"/>
              <w:jc w:val="both"/>
              <w:rPr>
                <w:rFonts w:ascii="Arial" w:hAnsi="Arial" w:cs="Arial"/>
                <w:noProof/>
                <w:sz w:val="20"/>
                <w:szCs w:val="20"/>
                <w:lang w:val="cy-GB"/>
              </w:rPr>
            </w:pPr>
            <w:r w:rsidRPr="009B616D">
              <w:rPr>
                <w:rFonts w:ascii="Arial" w:hAnsi="Arial" w:cs="Arial"/>
                <w:noProof/>
                <w:sz w:val="20"/>
                <w:szCs w:val="20"/>
                <w:lang w:val="cy-GB"/>
              </w:rPr>
              <w:t xml:space="preserve">pengiriman mobil pengganti: Senin s/d </w:t>
            </w:r>
            <w:del w:id="50" w:author="Afrianto Budi" w:date="2019-05-31T15:54:00Z">
              <w:r w:rsidRPr="009B616D" w:rsidDel="00A5329F">
                <w:rPr>
                  <w:rFonts w:ascii="Arial" w:hAnsi="Arial" w:cs="Arial"/>
                  <w:noProof/>
                  <w:sz w:val="20"/>
                  <w:szCs w:val="20"/>
                  <w:lang w:val="cy-GB"/>
                </w:rPr>
                <w:delText xml:space="preserve">Sabtu </w:delText>
              </w:r>
            </w:del>
            <w:ins w:id="51" w:author="Afrianto Budi" w:date="2019-05-31T15:54:00Z">
              <w:r w:rsidR="00A5329F">
                <w:rPr>
                  <w:rFonts w:ascii="Arial" w:hAnsi="Arial" w:cs="Arial"/>
                  <w:noProof/>
                  <w:sz w:val="20"/>
                  <w:szCs w:val="20"/>
                  <w:lang w:val="cy-GB"/>
                </w:rPr>
                <w:t>Jumat</w:t>
              </w:r>
              <w:r w:rsidR="00A5329F" w:rsidRPr="009B616D">
                <w:rPr>
                  <w:rFonts w:ascii="Arial" w:hAnsi="Arial" w:cs="Arial"/>
                  <w:noProof/>
                  <w:sz w:val="20"/>
                  <w:szCs w:val="20"/>
                  <w:lang w:val="cy-GB"/>
                </w:rPr>
                <w:t xml:space="preserve"> </w:t>
              </w:r>
            </w:ins>
            <w:r w:rsidRPr="009B616D">
              <w:rPr>
                <w:rFonts w:ascii="Arial" w:hAnsi="Arial" w:cs="Arial"/>
                <w:noProof/>
                <w:sz w:val="20"/>
                <w:szCs w:val="20"/>
                <w:lang w:val="cy-GB"/>
              </w:rPr>
              <w:t>jam 09.00 WIB – 17.00 WIB (tidak termasuk hari libur nasional)</w:t>
            </w:r>
          </w:p>
          <w:p w14:paraId="193DFE43" w14:textId="69E7F510" w:rsidR="00AD6600" w:rsidRPr="009B616D" w:rsidRDefault="00AD6600" w:rsidP="00AD6600">
            <w:pPr>
              <w:pStyle w:val="ListParagraph"/>
              <w:numPr>
                <w:ilvl w:val="0"/>
                <w:numId w:val="6"/>
              </w:numPr>
              <w:spacing w:line="288" w:lineRule="auto"/>
              <w:ind w:left="746" w:hanging="425"/>
              <w:jc w:val="both"/>
              <w:rPr>
                <w:rFonts w:ascii="Arial" w:hAnsi="Arial" w:cs="Arial"/>
                <w:noProof/>
                <w:sz w:val="20"/>
                <w:szCs w:val="20"/>
                <w:lang w:val="cy-GB"/>
              </w:rPr>
            </w:pPr>
            <w:r w:rsidRPr="009B616D">
              <w:rPr>
                <w:rFonts w:ascii="Arial" w:hAnsi="Arial" w:cs="Arial"/>
                <w:noProof/>
                <w:sz w:val="20"/>
                <w:szCs w:val="20"/>
                <w:lang w:val="cy-GB"/>
              </w:rPr>
              <w:t>penarikan mobil pengganti: Senin s/d Minggu jam 09.00 WIB – 17.00 WIB (termasuk hari libur nasional)</w:t>
            </w:r>
          </w:p>
        </w:tc>
        <w:tc>
          <w:tcPr>
            <w:tcW w:w="4505" w:type="dxa"/>
          </w:tcPr>
          <w:p w14:paraId="1115B20D" w14:textId="2FAF30D5" w:rsidR="00AD6600" w:rsidRPr="009B616D" w:rsidRDefault="00AD6600" w:rsidP="00E7772E">
            <w:pPr>
              <w:pStyle w:val="ListParagraph"/>
              <w:numPr>
                <w:ilvl w:val="0"/>
                <w:numId w:val="18"/>
              </w:numPr>
              <w:ind w:left="306" w:hanging="306"/>
              <w:rPr>
                <w:rFonts w:ascii="Arial" w:hAnsi="Arial" w:cs="Arial"/>
                <w:noProof/>
                <w:sz w:val="20"/>
                <w:szCs w:val="20"/>
                <w:lang w:val="cy-GB"/>
              </w:rPr>
            </w:pPr>
            <w:r w:rsidRPr="009B616D">
              <w:rPr>
                <w:rFonts w:ascii="Arial" w:hAnsi="Arial" w:cs="Arial"/>
                <w:noProof/>
                <w:sz w:val="20"/>
                <w:szCs w:val="20"/>
                <w:lang w:val="cy-GB"/>
              </w:rPr>
              <w:t>Operating hour:</w:t>
            </w:r>
          </w:p>
          <w:p w14:paraId="7787B1D5" w14:textId="37FA684A" w:rsidR="00AD6600" w:rsidRPr="009B616D" w:rsidRDefault="00B67EBC" w:rsidP="00AD6600">
            <w:pPr>
              <w:pStyle w:val="ListParagraph"/>
              <w:numPr>
                <w:ilvl w:val="0"/>
                <w:numId w:val="16"/>
              </w:numPr>
              <w:jc w:val="both"/>
              <w:rPr>
                <w:rFonts w:ascii="Arial" w:hAnsi="Arial" w:cs="Arial"/>
                <w:noProof/>
                <w:sz w:val="20"/>
                <w:szCs w:val="20"/>
                <w:lang w:val="cy-GB"/>
              </w:rPr>
            </w:pPr>
            <w:r>
              <w:rPr>
                <w:rFonts w:ascii="Arial" w:hAnsi="Arial" w:cs="Arial"/>
                <w:noProof/>
                <w:sz w:val="20"/>
                <w:szCs w:val="20"/>
                <w:lang w:val="cy-GB"/>
              </w:rPr>
              <w:t>c</w:t>
            </w:r>
            <w:r w:rsidR="00AD6600" w:rsidRPr="009B616D">
              <w:rPr>
                <w:rFonts w:ascii="Arial" w:hAnsi="Arial" w:cs="Arial"/>
                <w:noProof/>
                <w:sz w:val="20"/>
                <w:szCs w:val="20"/>
                <w:lang w:val="cy-GB"/>
              </w:rPr>
              <w:t xml:space="preserve">ar replacement delivery: Monday to </w:t>
            </w:r>
            <w:del w:id="52" w:author="Afrianto Budi" w:date="2019-05-31T15:55:00Z">
              <w:r w:rsidR="00AD6600" w:rsidRPr="009B616D" w:rsidDel="00A5329F">
                <w:rPr>
                  <w:rFonts w:ascii="Arial" w:hAnsi="Arial" w:cs="Arial"/>
                  <w:noProof/>
                  <w:sz w:val="20"/>
                  <w:szCs w:val="20"/>
                  <w:lang w:val="cy-GB"/>
                </w:rPr>
                <w:delText xml:space="preserve">Saturday </w:delText>
              </w:r>
            </w:del>
            <w:ins w:id="53" w:author="Afrianto Budi" w:date="2019-05-31T15:55:00Z">
              <w:r w:rsidR="00A5329F">
                <w:rPr>
                  <w:rFonts w:ascii="Arial" w:hAnsi="Arial" w:cs="Arial"/>
                  <w:noProof/>
                  <w:sz w:val="20"/>
                  <w:szCs w:val="20"/>
                  <w:lang w:val="cy-GB"/>
                </w:rPr>
                <w:t>Friday</w:t>
              </w:r>
              <w:r w:rsidR="00A5329F" w:rsidRPr="009B616D">
                <w:rPr>
                  <w:rFonts w:ascii="Arial" w:hAnsi="Arial" w:cs="Arial"/>
                  <w:noProof/>
                  <w:sz w:val="20"/>
                  <w:szCs w:val="20"/>
                  <w:lang w:val="cy-GB"/>
                </w:rPr>
                <w:t xml:space="preserve"> </w:t>
              </w:r>
            </w:ins>
            <w:r w:rsidR="00AD6600" w:rsidRPr="009B616D">
              <w:rPr>
                <w:rFonts w:ascii="Arial" w:hAnsi="Arial" w:cs="Arial"/>
                <w:noProof/>
                <w:sz w:val="20"/>
                <w:szCs w:val="20"/>
                <w:lang w:val="cy-GB"/>
              </w:rPr>
              <w:t>from 09.00 WIB – 17.00 WIB (excluding national holiday)</w:t>
            </w:r>
          </w:p>
          <w:p w14:paraId="5E9E22F6" w14:textId="2C49D05D" w:rsidR="00AD6600" w:rsidRPr="009B616D" w:rsidRDefault="00B67EBC" w:rsidP="00AD6600">
            <w:pPr>
              <w:pStyle w:val="ListParagraph"/>
              <w:numPr>
                <w:ilvl w:val="0"/>
                <w:numId w:val="16"/>
              </w:numPr>
              <w:jc w:val="both"/>
              <w:rPr>
                <w:rFonts w:ascii="Arial" w:hAnsi="Arial" w:cs="Arial"/>
                <w:noProof/>
                <w:sz w:val="20"/>
                <w:szCs w:val="20"/>
                <w:lang w:val="cy-GB"/>
              </w:rPr>
            </w:pPr>
            <w:r>
              <w:rPr>
                <w:rFonts w:ascii="Arial" w:hAnsi="Arial" w:cs="Arial"/>
                <w:noProof/>
                <w:sz w:val="20"/>
                <w:szCs w:val="20"/>
                <w:lang w:val="cy-GB"/>
              </w:rPr>
              <w:t>c</w:t>
            </w:r>
            <w:r w:rsidR="00AD6600" w:rsidRPr="009B616D">
              <w:rPr>
                <w:rFonts w:ascii="Arial" w:hAnsi="Arial" w:cs="Arial"/>
                <w:noProof/>
                <w:sz w:val="20"/>
                <w:szCs w:val="20"/>
                <w:lang w:val="cy-GB"/>
              </w:rPr>
              <w:t>ar replacement pick up: Monday to Sunday from 09.00 WIB – 17.00 WIB (including national holiday)</w:t>
            </w:r>
          </w:p>
          <w:p w14:paraId="7A501F9C" w14:textId="3893C039" w:rsidR="00AD6600" w:rsidRPr="009B616D" w:rsidRDefault="00AD6600" w:rsidP="00AD6600">
            <w:pPr>
              <w:rPr>
                <w:rFonts w:ascii="Arial" w:hAnsi="Arial" w:cs="Arial"/>
                <w:noProof/>
                <w:sz w:val="20"/>
                <w:szCs w:val="20"/>
                <w:lang w:val="cy-GB"/>
              </w:rPr>
            </w:pPr>
          </w:p>
        </w:tc>
      </w:tr>
      <w:tr w:rsidR="00AD6600" w:rsidRPr="009B616D" w14:paraId="51164EE5" w14:textId="77777777" w:rsidTr="002A2DD0">
        <w:tc>
          <w:tcPr>
            <w:tcW w:w="4505" w:type="dxa"/>
          </w:tcPr>
          <w:p w14:paraId="45474421" w14:textId="2BBE24BA" w:rsidR="00AD6600" w:rsidRPr="009B616D" w:rsidRDefault="00AD6600" w:rsidP="00AD6600">
            <w:pPr>
              <w:jc w:val="both"/>
              <w:rPr>
                <w:rFonts w:ascii="Arial" w:hAnsi="Arial" w:cs="Arial"/>
                <w:noProof/>
                <w:sz w:val="20"/>
                <w:szCs w:val="20"/>
                <w:lang w:val="cy-GB"/>
              </w:rPr>
            </w:pPr>
          </w:p>
        </w:tc>
        <w:tc>
          <w:tcPr>
            <w:tcW w:w="4505" w:type="dxa"/>
          </w:tcPr>
          <w:p w14:paraId="5A0D738A" w14:textId="77777777" w:rsidR="00AD6600" w:rsidRPr="009B616D" w:rsidRDefault="00AD6600" w:rsidP="00AD6600">
            <w:pPr>
              <w:rPr>
                <w:rFonts w:ascii="Arial" w:hAnsi="Arial" w:cs="Arial"/>
                <w:noProof/>
                <w:sz w:val="20"/>
                <w:szCs w:val="20"/>
                <w:lang w:val="cy-GB"/>
              </w:rPr>
            </w:pPr>
          </w:p>
        </w:tc>
      </w:tr>
      <w:tr w:rsidR="00AD6600" w:rsidRPr="009B616D" w14:paraId="62FA4554" w14:textId="77777777" w:rsidTr="002A2DD0">
        <w:tc>
          <w:tcPr>
            <w:tcW w:w="4505" w:type="dxa"/>
          </w:tcPr>
          <w:p w14:paraId="7FDEF22B" w14:textId="55C7E11A" w:rsidR="00AD6600" w:rsidRPr="009B616D" w:rsidRDefault="008B4840" w:rsidP="00AD6600">
            <w:pPr>
              <w:ind w:left="284" w:hanging="284"/>
              <w:jc w:val="both"/>
              <w:rPr>
                <w:rFonts w:ascii="Arial" w:hAnsi="Arial" w:cs="Arial"/>
                <w:noProof/>
                <w:sz w:val="20"/>
                <w:szCs w:val="20"/>
                <w:lang w:val="cy-GB"/>
              </w:rPr>
            </w:pPr>
            <w:r>
              <w:rPr>
                <w:rFonts w:ascii="Arial" w:hAnsi="Arial" w:cs="Arial"/>
                <w:noProof/>
                <w:sz w:val="20"/>
                <w:szCs w:val="20"/>
                <w:lang w:val="cy-GB"/>
              </w:rPr>
              <w:t>7</w:t>
            </w:r>
            <w:r w:rsidR="00AD6600" w:rsidRPr="009B616D">
              <w:rPr>
                <w:rFonts w:ascii="Arial" w:hAnsi="Arial" w:cs="Arial"/>
                <w:noProof/>
                <w:sz w:val="20"/>
                <w:szCs w:val="20"/>
                <w:lang w:val="cy-GB"/>
              </w:rPr>
              <w:t xml:space="preserve">. </w:t>
            </w:r>
            <w:commentRangeStart w:id="54"/>
            <w:commentRangeStart w:id="55"/>
            <w:r w:rsidR="00AD6600" w:rsidRPr="009B616D">
              <w:rPr>
                <w:rFonts w:ascii="Arial" w:hAnsi="Arial" w:cs="Arial"/>
                <w:noProof/>
                <w:sz w:val="20"/>
                <w:szCs w:val="20"/>
                <w:lang w:val="cy-GB"/>
              </w:rPr>
              <w:t xml:space="preserve">Fuse Automate hanya berlaku untuk klaim akibat kecelakaan yang bersifat body repair, </w:t>
            </w:r>
            <w:commentRangeEnd w:id="54"/>
            <w:r w:rsidR="00AE501D">
              <w:rPr>
                <w:rStyle w:val="CommentReference"/>
              </w:rPr>
              <w:commentReference w:id="54"/>
            </w:r>
            <w:commentRangeEnd w:id="55"/>
            <w:r w:rsidR="005A6D4E">
              <w:rPr>
                <w:rStyle w:val="CommentReference"/>
              </w:rPr>
              <w:commentReference w:id="55"/>
            </w:r>
            <w:r w:rsidR="00AD6600" w:rsidRPr="009B616D">
              <w:rPr>
                <w:rFonts w:ascii="Arial" w:hAnsi="Arial" w:cs="Arial"/>
                <w:noProof/>
                <w:sz w:val="20"/>
                <w:szCs w:val="20"/>
                <w:lang w:val="cy-GB"/>
              </w:rPr>
              <w:t>sepanjang kendaraan</w:t>
            </w:r>
            <w:ins w:id="56" w:author="RVN-91" w:date="2019-06-18T09:27:00Z">
              <w:r w:rsidR="00E75D45">
                <w:rPr>
                  <w:rFonts w:ascii="Arial" w:hAnsi="Arial" w:cs="Arial"/>
                  <w:noProof/>
                  <w:sz w:val="20"/>
                  <w:szCs w:val="20"/>
                  <w:lang w:val="cy-GB"/>
                </w:rPr>
                <w:t xml:space="preserve"> Anda</w:t>
              </w:r>
            </w:ins>
            <w:r w:rsidR="00AD6600" w:rsidRPr="009B616D">
              <w:rPr>
                <w:rFonts w:ascii="Arial" w:hAnsi="Arial" w:cs="Arial"/>
                <w:noProof/>
                <w:sz w:val="20"/>
                <w:szCs w:val="20"/>
                <w:lang w:val="cy-GB"/>
              </w:rPr>
              <w:t xml:space="preserve"> ditinggal di bengkel </w:t>
            </w:r>
            <w:ins w:id="57" w:author="RVN-91" w:date="2019-06-18T09:27:00Z">
              <w:r w:rsidR="00E75D45">
                <w:rPr>
                  <w:rFonts w:ascii="Arial" w:hAnsi="Arial" w:cs="Arial"/>
                  <w:noProof/>
                  <w:sz w:val="20"/>
                  <w:szCs w:val="20"/>
                  <w:lang w:val="cy-GB"/>
                </w:rPr>
                <w:t>rekanan</w:t>
              </w:r>
            </w:ins>
            <w:r w:rsidR="009025EA">
              <w:rPr>
                <w:rFonts w:ascii="Arial" w:hAnsi="Arial" w:cs="Arial"/>
                <w:noProof/>
                <w:sz w:val="20"/>
                <w:szCs w:val="20"/>
                <w:lang w:val="cy-GB"/>
              </w:rPr>
              <w:t xml:space="preserve"> asuransi </w:t>
            </w:r>
            <w:r w:rsidR="00AD6600" w:rsidRPr="009B616D">
              <w:rPr>
                <w:rFonts w:ascii="Arial" w:hAnsi="Arial" w:cs="Arial"/>
                <w:noProof/>
                <w:sz w:val="20"/>
                <w:szCs w:val="20"/>
                <w:lang w:val="cy-GB"/>
              </w:rPr>
              <w:t xml:space="preserve">untuk dikondisikan dan dipulihkan seperti sesaat sebelum kejadian. </w:t>
            </w:r>
          </w:p>
        </w:tc>
        <w:tc>
          <w:tcPr>
            <w:tcW w:w="4505" w:type="dxa"/>
          </w:tcPr>
          <w:p w14:paraId="26FD6AE3" w14:textId="6192491B" w:rsidR="00AD6600" w:rsidRPr="009B616D" w:rsidRDefault="00AD6600" w:rsidP="00E7772E">
            <w:pPr>
              <w:pStyle w:val="ListParagraph"/>
              <w:numPr>
                <w:ilvl w:val="0"/>
                <w:numId w:val="18"/>
              </w:numPr>
              <w:ind w:left="306" w:hanging="284"/>
              <w:jc w:val="both"/>
              <w:rPr>
                <w:rFonts w:ascii="Arial" w:hAnsi="Arial" w:cs="Arial"/>
                <w:noProof/>
                <w:sz w:val="20"/>
                <w:szCs w:val="20"/>
                <w:lang w:val="cy-GB"/>
              </w:rPr>
            </w:pPr>
            <w:r w:rsidRPr="009B616D">
              <w:rPr>
                <w:rFonts w:ascii="Arial" w:hAnsi="Arial" w:cs="Arial"/>
                <w:noProof/>
                <w:sz w:val="20"/>
                <w:szCs w:val="20"/>
                <w:lang w:val="cy-GB"/>
              </w:rPr>
              <w:t xml:space="preserve">Fuse Automate is only valid for the claim caused by an accident where body repair is needed and should be left in the </w:t>
            </w:r>
            <w:r w:rsidR="009025EA">
              <w:rPr>
                <w:rFonts w:ascii="Arial" w:hAnsi="Arial" w:cs="Arial"/>
                <w:noProof/>
                <w:sz w:val="20"/>
                <w:szCs w:val="20"/>
                <w:lang w:val="cy-GB"/>
              </w:rPr>
              <w:t xml:space="preserve">insurance partner </w:t>
            </w:r>
            <w:r w:rsidRPr="009B616D">
              <w:rPr>
                <w:rFonts w:ascii="Arial" w:hAnsi="Arial" w:cs="Arial"/>
                <w:noProof/>
                <w:sz w:val="20"/>
                <w:szCs w:val="20"/>
                <w:lang w:val="cy-GB"/>
              </w:rPr>
              <w:t>workshop to be fixed to the condition as before the occurrence of the accident</w:t>
            </w:r>
            <w:r w:rsidR="007E58DF">
              <w:rPr>
                <w:rFonts w:ascii="Arial" w:hAnsi="Arial" w:cs="Arial"/>
                <w:noProof/>
                <w:sz w:val="20"/>
                <w:szCs w:val="20"/>
                <w:lang w:val="cy-GB"/>
              </w:rPr>
              <w:t>.</w:t>
            </w:r>
          </w:p>
        </w:tc>
      </w:tr>
      <w:tr w:rsidR="00AD6600" w:rsidRPr="009B616D" w14:paraId="2100F2F0" w14:textId="77777777" w:rsidTr="002A2DD0">
        <w:tc>
          <w:tcPr>
            <w:tcW w:w="4505" w:type="dxa"/>
          </w:tcPr>
          <w:p w14:paraId="0C333B28" w14:textId="77777777" w:rsidR="00AD6600" w:rsidRPr="009B616D" w:rsidRDefault="00AD6600" w:rsidP="00AD6600">
            <w:pPr>
              <w:ind w:left="284" w:hanging="284"/>
              <w:jc w:val="both"/>
              <w:rPr>
                <w:rFonts w:ascii="Arial" w:hAnsi="Arial" w:cs="Arial"/>
                <w:noProof/>
                <w:sz w:val="20"/>
                <w:szCs w:val="20"/>
                <w:lang w:val="cy-GB"/>
              </w:rPr>
            </w:pPr>
          </w:p>
        </w:tc>
        <w:tc>
          <w:tcPr>
            <w:tcW w:w="4505" w:type="dxa"/>
          </w:tcPr>
          <w:p w14:paraId="2471135F" w14:textId="77777777" w:rsidR="00AD6600" w:rsidRPr="009B616D" w:rsidRDefault="00AD6600" w:rsidP="00AD6600">
            <w:pPr>
              <w:jc w:val="both"/>
              <w:rPr>
                <w:rFonts w:ascii="Arial" w:hAnsi="Arial" w:cs="Arial"/>
                <w:noProof/>
                <w:sz w:val="20"/>
                <w:szCs w:val="20"/>
                <w:lang w:val="cy-GB"/>
              </w:rPr>
            </w:pPr>
          </w:p>
        </w:tc>
      </w:tr>
      <w:tr w:rsidR="00AD6600" w:rsidRPr="009B616D" w14:paraId="76C2A51A" w14:textId="77777777" w:rsidTr="002A2DD0">
        <w:tc>
          <w:tcPr>
            <w:tcW w:w="4505" w:type="dxa"/>
          </w:tcPr>
          <w:p w14:paraId="5AA5604D" w14:textId="4F3CC755" w:rsidR="00AD6600" w:rsidRPr="009B616D" w:rsidRDefault="008B4840" w:rsidP="00AD6600">
            <w:pPr>
              <w:ind w:left="284" w:hanging="284"/>
              <w:jc w:val="both"/>
              <w:rPr>
                <w:rFonts w:ascii="Arial" w:hAnsi="Arial" w:cs="Arial"/>
                <w:noProof/>
                <w:sz w:val="20"/>
                <w:szCs w:val="20"/>
                <w:lang w:val="cy-GB"/>
              </w:rPr>
            </w:pPr>
            <w:r>
              <w:rPr>
                <w:rFonts w:ascii="Arial" w:hAnsi="Arial" w:cs="Arial"/>
                <w:noProof/>
                <w:sz w:val="20"/>
                <w:szCs w:val="20"/>
                <w:lang w:val="cy-GB"/>
              </w:rPr>
              <w:t>8</w:t>
            </w:r>
            <w:r w:rsidR="00AD6600" w:rsidRPr="009B616D">
              <w:rPr>
                <w:rFonts w:ascii="Arial" w:hAnsi="Arial" w:cs="Arial"/>
                <w:noProof/>
                <w:sz w:val="20"/>
                <w:szCs w:val="20"/>
                <w:lang w:val="cy-GB"/>
              </w:rPr>
              <w:t>.</w:t>
            </w:r>
            <w:r w:rsidR="00AD6600" w:rsidRPr="009B616D">
              <w:rPr>
                <w:rFonts w:ascii="Arial" w:hAnsi="Arial" w:cs="Arial"/>
                <w:noProof/>
                <w:sz w:val="20"/>
                <w:szCs w:val="20"/>
                <w:lang w:val="cy-GB"/>
              </w:rPr>
              <w:tab/>
              <w:t>Anda dapat melakukan klaim Fuse Automate lebih dari satu kali sepanjang periode sertifikat.</w:t>
            </w:r>
          </w:p>
        </w:tc>
        <w:tc>
          <w:tcPr>
            <w:tcW w:w="4505" w:type="dxa"/>
          </w:tcPr>
          <w:p w14:paraId="156C4C95" w14:textId="3DCEE25A" w:rsidR="00AD6600" w:rsidRPr="009B616D" w:rsidRDefault="00AD6600" w:rsidP="008B4840">
            <w:pPr>
              <w:pStyle w:val="ListParagraph"/>
              <w:numPr>
                <w:ilvl w:val="0"/>
                <w:numId w:val="21"/>
              </w:numPr>
              <w:ind w:left="306" w:hanging="284"/>
              <w:jc w:val="both"/>
              <w:rPr>
                <w:rFonts w:ascii="Arial" w:hAnsi="Arial" w:cs="Arial"/>
                <w:noProof/>
                <w:sz w:val="20"/>
                <w:szCs w:val="20"/>
                <w:lang w:val="cy-GB"/>
              </w:rPr>
            </w:pPr>
            <w:r w:rsidRPr="009B616D">
              <w:rPr>
                <w:rFonts w:ascii="Arial" w:hAnsi="Arial" w:cs="Arial"/>
                <w:noProof/>
                <w:sz w:val="20"/>
                <w:szCs w:val="20"/>
                <w:lang w:val="cy-GB"/>
              </w:rPr>
              <w:t xml:space="preserve">Fuse Automate can be claimed for numorous time as long as Fuse Automate Certificate is still valid. </w:t>
            </w:r>
          </w:p>
        </w:tc>
      </w:tr>
      <w:tr w:rsidR="00AD6600" w:rsidRPr="009B616D" w14:paraId="3E769D13" w14:textId="77777777" w:rsidTr="002A2DD0">
        <w:tc>
          <w:tcPr>
            <w:tcW w:w="4505" w:type="dxa"/>
          </w:tcPr>
          <w:p w14:paraId="3EEF3F10" w14:textId="77777777" w:rsidR="00AD6600" w:rsidRPr="009B616D" w:rsidRDefault="00AD6600" w:rsidP="00AD6600">
            <w:pPr>
              <w:ind w:left="284" w:hanging="284"/>
              <w:jc w:val="both"/>
              <w:rPr>
                <w:rFonts w:ascii="Arial" w:hAnsi="Arial" w:cs="Arial"/>
                <w:noProof/>
                <w:sz w:val="20"/>
                <w:szCs w:val="20"/>
                <w:lang w:val="cy-GB"/>
              </w:rPr>
            </w:pPr>
          </w:p>
        </w:tc>
        <w:tc>
          <w:tcPr>
            <w:tcW w:w="4505" w:type="dxa"/>
          </w:tcPr>
          <w:p w14:paraId="7B531C6E" w14:textId="77777777" w:rsidR="00AD6600" w:rsidRPr="009B616D" w:rsidRDefault="00AD6600" w:rsidP="00AD6600">
            <w:pPr>
              <w:jc w:val="both"/>
              <w:rPr>
                <w:rFonts w:ascii="Arial" w:hAnsi="Arial" w:cs="Arial"/>
                <w:noProof/>
                <w:sz w:val="20"/>
                <w:szCs w:val="20"/>
                <w:lang w:val="cy-GB"/>
              </w:rPr>
            </w:pPr>
          </w:p>
        </w:tc>
      </w:tr>
      <w:tr w:rsidR="00AD6600" w:rsidRPr="009B616D" w14:paraId="5DA49A59" w14:textId="77777777" w:rsidTr="002A2DD0">
        <w:tc>
          <w:tcPr>
            <w:tcW w:w="4505" w:type="dxa"/>
          </w:tcPr>
          <w:p w14:paraId="1434DC9C" w14:textId="5B9E1C47" w:rsidR="00AD6600" w:rsidRPr="009B616D" w:rsidRDefault="008B4840" w:rsidP="00AD6600">
            <w:pPr>
              <w:ind w:left="284" w:hanging="284"/>
              <w:jc w:val="both"/>
              <w:rPr>
                <w:rFonts w:ascii="Arial" w:hAnsi="Arial" w:cs="Arial"/>
                <w:noProof/>
                <w:sz w:val="20"/>
                <w:szCs w:val="20"/>
                <w:lang w:val="cy-GB"/>
              </w:rPr>
            </w:pPr>
            <w:r>
              <w:rPr>
                <w:rFonts w:ascii="Arial" w:hAnsi="Arial" w:cs="Arial"/>
                <w:noProof/>
                <w:sz w:val="20"/>
                <w:szCs w:val="20"/>
                <w:lang w:val="cy-GB"/>
              </w:rPr>
              <w:t>9</w:t>
            </w:r>
            <w:r w:rsidR="00AD6600" w:rsidRPr="009B616D">
              <w:rPr>
                <w:rFonts w:ascii="Arial" w:hAnsi="Arial" w:cs="Arial"/>
                <w:noProof/>
                <w:sz w:val="20"/>
                <w:szCs w:val="20"/>
                <w:lang w:val="cy-GB"/>
              </w:rPr>
              <w:t>.</w:t>
            </w:r>
            <w:r w:rsidR="00AD6600" w:rsidRPr="009B616D">
              <w:rPr>
                <w:rFonts w:ascii="Arial" w:hAnsi="Arial" w:cs="Arial"/>
                <w:noProof/>
                <w:sz w:val="20"/>
                <w:szCs w:val="20"/>
                <w:lang w:val="cy-GB"/>
              </w:rPr>
              <w:tab/>
              <w:t>Membatalkan Asuransi Mobil Anda berarti juga membatalkan Sertifikat Fuse Automate.</w:t>
            </w:r>
          </w:p>
        </w:tc>
        <w:tc>
          <w:tcPr>
            <w:tcW w:w="4505" w:type="dxa"/>
          </w:tcPr>
          <w:p w14:paraId="4B0017F9" w14:textId="07E894D7" w:rsidR="00AD6600" w:rsidRPr="009B616D" w:rsidRDefault="00AD6600" w:rsidP="008B4840">
            <w:pPr>
              <w:pStyle w:val="ListParagraph"/>
              <w:numPr>
                <w:ilvl w:val="0"/>
                <w:numId w:val="21"/>
              </w:numPr>
              <w:ind w:left="306" w:hanging="284"/>
              <w:jc w:val="both"/>
              <w:rPr>
                <w:rFonts w:ascii="Arial" w:hAnsi="Arial" w:cs="Arial"/>
                <w:noProof/>
                <w:sz w:val="20"/>
                <w:szCs w:val="20"/>
                <w:lang w:val="cy-GB"/>
              </w:rPr>
            </w:pPr>
            <w:r w:rsidRPr="009B616D">
              <w:rPr>
                <w:rFonts w:ascii="Arial" w:hAnsi="Arial" w:cs="Arial"/>
                <w:noProof/>
                <w:sz w:val="20"/>
                <w:szCs w:val="20"/>
                <w:lang w:val="cy-GB"/>
              </w:rPr>
              <w:t xml:space="preserve">Cancelling </w:t>
            </w:r>
            <w:r w:rsidR="007E58DF">
              <w:rPr>
                <w:rFonts w:ascii="Arial" w:hAnsi="Arial" w:cs="Arial"/>
                <w:noProof/>
                <w:sz w:val="20"/>
                <w:szCs w:val="20"/>
                <w:lang w:val="cy-GB"/>
              </w:rPr>
              <w:t xml:space="preserve">your </w:t>
            </w:r>
            <w:r w:rsidRPr="009B616D">
              <w:rPr>
                <w:rFonts w:ascii="Arial" w:hAnsi="Arial" w:cs="Arial"/>
                <w:noProof/>
                <w:sz w:val="20"/>
                <w:szCs w:val="20"/>
                <w:lang w:val="cy-GB"/>
              </w:rPr>
              <w:t>Car Insurance Policy means cancelling Fuse Automate Certificate</w:t>
            </w:r>
            <w:r w:rsidR="00B67EBC">
              <w:rPr>
                <w:rFonts w:ascii="Arial" w:hAnsi="Arial" w:cs="Arial"/>
                <w:noProof/>
                <w:sz w:val="20"/>
                <w:szCs w:val="20"/>
                <w:lang w:val="cy-GB"/>
              </w:rPr>
              <w:t>.</w:t>
            </w:r>
          </w:p>
        </w:tc>
      </w:tr>
      <w:tr w:rsidR="00AD6600" w:rsidRPr="009B616D" w14:paraId="34D92F86" w14:textId="77777777" w:rsidTr="002A2DD0">
        <w:tc>
          <w:tcPr>
            <w:tcW w:w="4505" w:type="dxa"/>
          </w:tcPr>
          <w:p w14:paraId="3C2942C5" w14:textId="77777777" w:rsidR="00AD6600" w:rsidRPr="009B616D" w:rsidRDefault="00AD6600" w:rsidP="00AD6600">
            <w:pPr>
              <w:pStyle w:val="ListParagraph"/>
              <w:ind w:left="284" w:hanging="284"/>
              <w:jc w:val="both"/>
              <w:rPr>
                <w:rFonts w:ascii="Arial" w:hAnsi="Arial" w:cs="Arial"/>
                <w:noProof/>
                <w:sz w:val="20"/>
                <w:szCs w:val="20"/>
                <w:lang w:val="cy-GB"/>
              </w:rPr>
            </w:pPr>
          </w:p>
        </w:tc>
        <w:tc>
          <w:tcPr>
            <w:tcW w:w="4505" w:type="dxa"/>
          </w:tcPr>
          <w:p w14:paraId="15F360E7" w14:textId="77777777" w:rsidR="00AD6600" w:rsidRPr="009B616D" w:rsidRDefault="00AD6600" w:rsidP="00AD6600">
            <w:pPr>
              <w:jc w:val="both"/>
              <w:rPr>
                <w:rFonts w:ascii="Arial" w:hAnsi="Arial" w:cs="Arial"/>
                <w:noProof/>
                <w:sz w:val="20"/>
                <w:szCs w:val="20"/>
                <w:lang w:val="cy-GB"/>
              </w:rPr>
            </w:pPr>
          </w:p>
        </w:tc>
      </w:tr>
      <w:tr w:rsidR="00AD6600" w:rsidRPr="009B616D" w14:paraId="705E52D8" w14:textId="77777777" w:rsidTr="002A2DD0">
        <w:tc>
          <w:tcPr>
            <w:tcW w:w="4505" w:type="dxa"/>
          </w:tcPr>
          <w:p w14:paraId="2CCD4581" w14:textId="224F17F7" w:rsidR="005A6D4E" w:rsidRPr="009B616D" w:rsidRDefault="00E7772E" w:rsidP="009025EA">
            <w:pPr>
              <w:ind w:left="284" w:hanging="284"/>
              <w:jc w:val="both"/>
              <w:rPr>
                <w:rFonts w:ascii="Arial" w:hAnsi="Arial" w:cs="Arial"/>
                <w:noProof/>
                <w:sz w:val="20"/>
                <w:szCs w:val="20"/>
                <w:lang w:val="cy-GB"/>
              </w:rPr>
            </w:pPr>
            <w:r>
              <w:rPr>
                <w:rFonts w:ascii="Arial" w:hAnsi="Arial" w:cs="Arial"/>
                <w:noProof/>
                <w:sz w:val="20"/>
                <w:szCs w:val="20"/>
                <w:lang w:val="cy-GB"/>
              </w:rPr>
              <w:t>1</w:t>
            </w:r>
            <w:r w:rsidR="008B4840">
              <w:rPr>
                <w:rFonts w:ascii="Arial" w:hAnsi="Arial" w:cs="Arial"/>
                <w:noProof/>
                <w:sz w:val="20"/>
                <w:szCs w:val="20"/>
                <w:lang w:val="cy-GB"/>
              </w:rPr>
              <w:t>0</w:t>
            </w:r>
            <w:r w:rsidR="00AD6600" w:rsidRPr="009B616D">
              <w:rPr>
                <w:rFonts w:ascii="Arial" w:hAnsi="Arial" w:cs="Arial"/>
                <w:noProof/>
                <w:sz w:val="20"/>
                <w:szCs w:val="20"/>
                <w:lang w:val="cy-GB"/>
              </w:rPr>
              <w:t>.</w:t>
            </w:r>
            <w:r w:rsidR="00AD6600" w:rsidRPr="009B616D">
              <w:rPr>
                <w:rFonts w:ascii="Arial" w:hAnsi="Arial" w:cs="Arial"/>
                <w:noProof/>
                <w:sz w:val="20"/>
                <w:szCs w:val="20"/>
                <w:lang w:val="cy-GB"/>
              </w:rPr>
              <w:tab/>
            </w:r>
            <w:ins w:id="58" w:author="Afrianto Budi" w:date="2019-06-18T18:12:00Z">
              <w:r w:rsidR="005A6D4E">
                <w:rPr>
                  <w:rFonts w:ascii="Arial" w:hAnsi="Arial" w:cs="Arial"/>
                  <w:noProof/>
                  <w:sz w:val="20"/>
                  <w:szCs w:val="20"/>
                  <w:lang w:val="cy-GB"/>
                </w:rPr>
                <w:t>Segala jenis k</w:t>
              </w:r>
            </w:ins>
            <w:del w:id="59" w:author="Afrianto Budi" w:date="2019-06-18T18:12:00Z">
              <w:r w:rsidR="00AD6600" w:rsidRPr="009B616D" w:rsidDel="005A6D4E">
                <w:rPr>
                  <w:rFonts w:ascii="Arial" w:hAnsi="Arial" w:cs="Arial"/>
                  <w:noProof/>
                  <w:sz w:val="20"/>
                  <w:szCs w:val="20"/>
                  <w:lang w:val="cy-GB"/>
                </w:rPr>
                <w:delText>K</w:delText>
              </w:r>
            </w:del>
            <w:r w:rsidR="00AD6600" w:rsidRPr="009B616D">
              <w:rPr>
                <w:rFonts w:ascii="Arial" w:hAnsi="Arial" w:cs="Arial"/>
                <w:noProof/>
                <w:sz w:val="20"/>
                <w:szCs w:val="20"/>
                <w:lang w:val="cy-GB"/>
              </w:rPr>
              <w:t>erusakan</w:t>
            </w:r>
            <w:ins w:id="60" w:author="Afrianto Budi" w:date="2019-06-18T18:13:00Z">
              <w:r w:rsidR="005A6D4E">
                <w:rPr>
                  <w:rFonts w:ascii="Arial" w:hAnsi="Arial" w:cs="Arial"/>
                  <w:noProof/>
                  <w:sz w:val="20"/>
                  <w:szCs w:val="20"/>
                  <w:lang w:val="cy-GB"/>
                </w:rPr>
                <w:t xml:space="preserve"> dan/atau</w:t>
              </w:r>
            </w:ins>
            <w:ins w:id="61" w:author="Afrianto Budi" w:date="2019-06-18T18:10:00Z">
              <w:r w:rsidR="005A6D4E">
                <w:rPr>
                  <w:rFonts w:ascii="Arial" w:hAnsi="Arial" w:cs="Arial"/>
                  <w:noProof/>
                  <w:sz w:val="20"/>
                  <w:szCs w:val="20"/>
                  <w:lang w:val="cy-GB"/>
                </w:rPr>
                <w:t xml:space="preserve"> </w:t>
              </w:r>
            </w:ins>
            <w:ins w:id="62" w:author="Afrianto Budi" w:date="2019-06-18T18:13:00Z">
              <w:r w:rsidR="005A6D4E">
                <w:rPr>
                  <w:rFonts w:ascii="Arial" w:hAnsi="Arial" w:cs="Arial"/>
                  <w:noProof/>
                  <w:sz w:val="20"/>
                  <w:szCs w:val="20"/>
                  <w:lang w:val="cy-GB"/>
                </w:rPr>
                <w:t>kehilangan</w:t>
              </w:r>
            </w:ins>
            <w:ins w:id="63" w:author="Afrianto Budi" w:date="2019-06-18T18:14:00Z">
              <w:r w:rsidR="005A6D4E">
                <w:rPr>
                  <w:rFonts w:ascii="Arial" w:hAnsi="Arial" w:cs="Arial"/>
                  <w:noProof/>
                  <w:sz w:val="20"/>
                  <w:szCs w:val="20"/>
                  <w:lang w:val="cy-GB"/>
                </w:rPr>
                <w:t xml:space="preserve"> serta berkurangnya </w:t>
              </w:r>
            </w:ins>
            <w:ins w:id="64" w:author="Afrianto Budi" w:date="2019-06-18T18:10:00Z">
              <w:r w:rsidR="005A6D4E">
                <w:rPr>
                  <w:rFonts w:ascii="Arial" w:hAnsi="Arial" w:cs="Arial"/>
                  <w:noProof/>
                  <w:sz w:val="20"/>
                  <w:szCs w:val="20"/>
                  <w:lang w:val="cy-GB"/>
                </w:rPr>
                <w:t>bahan bakar</w:t>
              </w:r>
            </w:ins>
            <w:r w:rsidR="00AD6600" w:rsidRPr="009B616D">
              <w:rPr>
                <w:rFonts w:ascii="Arial" w:hAnsi="Arial" w:cs="Arial"/>
                <w:noProof/>
                <w:sz w:val="20"/>
                <w:szCs w:val="20"/>
                <w:lang w:val="cy-GB"/>
              </w:rPr>
              <w:t xml:space="preserve"> terhadap mobil pengganti selama </w:t>
            </w:r>
            <w:del w:id="65" w:author="RVN-91" w:date="2019-06-18T09:32:00Z">
              <w:r w:rsidR="00AD6600" w:rsidRPr="009B616D" w:rsidDel="00246C39">
                <w:rPr>
                  <w:rFonts w:ascii="Arial" w:hAnsi="Arial" w:cs="Arial"/>
                  <w:noProof/>
                  <w:sz w:val="20"/>
                  <w:szCs w:val="20"/>
                  <w:lang w:val="cy-GB"/>
                </w:rPr>
                <w:delText>Anda gunakan</w:delText>
              </w:r>
            </w:del>
            <w:ins w:id="66" w:author="RVN-91" w:date="2019-06-18T09:32:00Z">
              <w:del w:id="67" w:author="Afrianto Budi" w:date="2019-06-18T18:01:00Z">
                <w:r w:rsidR="00246C39" w:rsidDel="005A6D4E">
                  <w:rPr>
                    <w:rFonts w:ascii="Arial" w:hAnsi="Arial" w:cs="Arial"/>
                    <w:noProof/>
                    <w:sz w:val="20"/>
                    <w:szCs w:val="20"/>
                    <w:lang w:val="cy-GB"/>
                  </w:rPr>
                  <w:delText>penggunaannya</w:delText>
                </w:r>
              </w:del>
            </w:ins>
            <w:ins w:id="68" w:author="RVN-91" w:date="2019-06-18T09:33:00Z">
              <w:del w:id="69" w:author="Afrianto Budi" w:date="2019-06-18T18:01:00Z">
                <w:r w:rsidR="00246C39" w:rsidDel="005A6D4E">
                  <w:rPr>
                    <w:rFonts w:ascii="Arial" w:hAnsi="Arial" w:cs="Arial"/>
                    <w:noProof/>
                    <w:sz w:val="20"/>
                    <w:szCs w:val="20"/>
                    <w:lang w:val="cy-GB"/>
                  </w:rPr>
                  <w:delText xml:space="preserve"> masih berada pada Anda</w:delText>
                </w:r>
              </w:del>
            </w:ins>
            <w:ins w:id="70" w:author="Afrianto Budi" w:date="2019-06-18T18:19:00Z">
              <w:r w:rsidR="005A6D4E">
                <w:rPr>
                  <w:rFonts w:ascii="Arial" w:hAnsi="Arial" w:cs="Arial"/>
                  <w:noProof/>
                  <w:sz w:val="20"/>
                  <w:szCs w:val="20"/>
                  <w:lang w:val="cy-GB"/>
                </w:rPr>
                <w:t xml:space="preserve">Anda gunakan </w:t>
              </w:r>
            </w:ins>
            <w:del w:id="71" w:author="Afrianto Budi" w:date="2019-06-18T18:19:00Z">
              <w:r w:rsidR="00AD6600" w:rsidRPr="009B616D" w:rsidDel="005A6D4E">
                <w:rPr>
                  <w:rFonts w:ascii="Arial" w:hAnsi="Arial" w:cs="Arial"/>
                  <w:noProof/>
                  <w:sz w:val="20"/>
                  <w:szCs w:val="20"/>
                  <w:lang w:val="cy-GB"/>
                </w:rPr>
                <w:delText xml:space="preserve"> </w:delText>
              </w:r>
            </w:del>
            <w:r w:rsidR="00AD6600" w:rsidRPr="009B616D">
              <w:rPr>
                <w:rFonts w:ascii="Arial" w:hAnsi="Arial" w:cs="Arial"/>
                <w:noProof/>
                <w:sz w:val="20"/>
                <w:szCs w:val="20"/>
                <w:lang w:val="cy-GB"/>
              </w:rPr>
              <w:t>sepenuhnya menjadi tanggungjawab Anda</w:t>
            </w:r>
            <w:r w:rsidR="009025EA">
              <w:rPr>
                <w:rFonts w:ascii="Arial" w:hAnsi="Arial" w:cs="Arial"/>
                <w:noProof/>
                <w:sz w:val="20"/>
                <w:szCs w:val="20"/>
                <w:lang w:val="cy-GB"/>
              </w:rPr>
              <w:t>.</w:t>
            </w:r>
          </w:p>
        </w:tc>
        <w:tc>
          <w:tcPr>
            <w:tcW w:w="4505" w:type="dxa"/>
          </w:tcPr>
          <w:p w14:paraId="59F03CEE" w14:textId="10AEFC17" w:rsidR="00AD6600" w:rsidRPr="009B616D" w:rsidRDefault="002A2DD0" w:rsidP="008B4840">
            <w:pPr>
              <w:pStyle w:val="ListParagraph"/>
              <w:numPr>
                <w:ilvl w:val="0"/>
                <w:numId w:val="21"/>
              </w:numPr>
              <w:ind w:left="306" w:hanging="284"/>
              <w:jc w:val="both"/>
              <w:rPr>
                <w:rFonts w:ascii="Arial" w:hAnsi="Arial" w:cs="Arial"/>
                <w:noProof/>
                <w:sz w:val="20"/>
                <w:szCs w:val="20"/>
                <w:lang w:val="cy-GB"/>
              </w:rPr>
            </w:pPr>
            <w:r w:rsidRPr="002A2DD0">
              <w:rPr>
                <w:rFonts w:ascii="Arial" w:hAnsi="Arial" w:cs="Arial"/>
                <w:noProof/>
                <w:color w:val="000000" w:themeColor="text1"/>
                <w:sz w:val="20"/>
                <w:szCs w:val="20"/>
                <w:lang w:val="cy-GB"/>
              </w:rPr>
              <w:t xml:space="preserve">Any kind of damage </w:t>
            </w:r>
            <w:r w:rsidR="009025EA">
              <w:rPr>
                <w:rFonts w:ascii="Arial" w:hAnsi="Arial" w:cs="Arial"/>
                <w:noProof/>
                <w:color w:val="000000" w:themeColor="text1"/>
                <w:sz w:val="20"/>
                <w:szCs w:val="20"/>
                <w:lang w:val="cy-GB"/>
              </w:rPr>
              <w:t>and/</w:t>
            </w:r>
            <w:r w:rsidRPr="002A2DD0">
              <w:rPr>
                <w:rFonts w:ascii="Arial" w:hAnsi="Arial" w:cs="Arial"/>
                <w:noProof/>
                <w:color w:val="000000" w:themeColor="text1"/>
                <w:sz w:val="20"/>
                <w:szCs w:val="20"/>
                <w:lang w:val="cy-GB"/>
              </w:rPr>
              <w:t xml:space="preserve">or lost including reduced of fuel during usage of car replacement is </w:t>
            </w:r>
            <w:r w:rsidR="003801C7">
              <w:rPr>
                <w:rFonts w:ascii="Arial" w:hAnsi="Arial" w:cs="Arial"/>
                <w:noProof/>
                <w:color w:val="000000" w:themeColor="text1"/>
                <w:sz w:val="20"/>
                <w:szCs w:val="20"/>
                <w:lang w:val="cy-GB"/>
              </w:rPr>
              <w:t>fully</w:t>
            </w:r>
            <w:r w:rsidRPr="002A2DD0">
              <w:rPr>
                <w:rFonts w:ascii="Arial" w:hAnsi="Arial" w:cs="Arial"/>
                <w:noProof/>
                <w:color w:val="000000" w:themeColor="text1"/>
                <w:sz w:val="20"/>
                <w:szCs w:val="20"/>
                <w:lang w:val="cy-GB"/>
              </w:rPr>
              <w:t xml:space="preserve"> your responsibility</w:t>
            </w:r>
            <w:r w:rsidR="00AD6600" w:rsidRPr="008B4840">
              <w:rPr>
                <w:rFonts w:ascii="Arial" w:hAnsi="Arial" w:cs="Arial"/>
                <w:noProof/>
                <w:color w:val="000000" w:themeColor="text1"/>
                <w:sz w:val="20"/>
                <w:szCs w:val="20"/>
                <w:lang w:val="cy-GB"/>
              </w:rPr>
              <w:t>.</w:t>
            </w:r>
          </w:p>
        </w:tc>
      </w:tr>
      <w:tr w:rsidR="00AD6600" w:rsidRPr="009B616D" w14:paraId="36B6077F" w14:textId="77777777" w:rsidTr="002A2DD0">
        <w:tc>
          <w:tcPr>
            <w:tcW w:w="4505" w:type="dxa"/>
          </w:tcPr>
          <w:p w14:paraId="0F6E7CD1" w14:textId="77777777" w:rsidR="00AD6600" w:rsidRPr="009B616D" w:rsidRDefault="00AD6600" w:rsidP="00AD6600">
            <w:pPr>
              <w:ind w:left="284" w:hanging="284"/>
              <w:jc w:val="both"/>
              <w:rPr>
                <w:rFonts w:ascii="Arial" w:hAnsi="Arial" w:cs="Arial"/>
                <w:noProof/>
                <w:sz w:val="20"/>
                <w:szCs w:val="20"/>
                <w:lang w:val="cy-GB"/>
              </w:rPr>
            </w:pPr>
          </w:p>
        </w:tc>
        <w:tc>
          <w:tcPr>
            <w:tcW w:w="4505" w:type="dxa"/>
          </w:tcPr>
          <w:p w14:paraId="1CB7153A" w14:textId="445502D2" w:rsidR="00AD6600" w:rsidRPr="009B616D" w:rsidRDefault="00AD6600" w:rsidP="00AD6600">
            <w:pPr>
              <w:jc w:val="both"/>
              <w:rPr>
                <w:rFonts w:ascii="Arial" w:hAnsi="Arial" w:cs="Arial"/>
                <w:noProof/>
                <w:sz w:val="20"/>
                <w:szCs w:val="20"/>
                <w:lang w:val="cy-GB"/>
              </w:rPr>
            </w:pPr>
          </w:p>
        </w:tc>
      </w:tr>
      <w:tr w:rsidR="008B4840" w:rsidRPr="009B616D" w14:paraId="5DB4266D" w14:textId="77777777" w:rsidTr="002A2DD0">
        <w:tc>
          <w:tcPr>
            <w:tcW w:w="4505" w:type="dxa"/>
          </w:tcPr>
          <w:p w14:paraId="7AD5CE44" w14:textId="6531EEAF" w:rsidR="008B4840" w:rsidRPr="009B616D" w:rsidRDefault="008B4840" w:rsidP="00C000C1">
            <w:pPr>
              <w:tabs>
                <w:tab w:val="left" w:pos="284"/>
              </w:tabs>
              <w:ind w:left="284" w:hanging="284"/>
              <w:jc w:val="both"/>
              <w:rPr>
                <w:rFonts w:ascii="Arial" w:hAnsi="Arial" w:cs="Arial"/>
                <w:noProof/>
                <w:sz w:val="20"/>
                <w:szCs w:val="20"/>
                <w:lang w:val="cy-GB"/>
              </w:rPr>
            </w:pPr>
            <w:r w:rsidRPr="009B616D">
              <w:rPr>
                <w:rFonts w:ascii="Arial" w:hAnsi="Arial" w:cs="Arial"/>
                <w:noProof/>
                <w:sz w:val="20"/>
                <w:szCs w:val="20"/>
                <w:lang w:val="cy-GB"/>
              </w:rPr>
              <w:lastRenderedPageBreak/>
              <w:t>1</w:t>
            </w:r>
            <w:r>
              <w:rPr>
                <w:rFonts w:ascii="Arial" w:hAnsi="Arial" w:cs="Arial"/>
                <w:noProof/>
                <w:sz w:val="20"/>
                <w:szCs w:val="20"/>
                <w:lang w:val="cy-GB"/>
              </w:rPr>
              <w:t>1</w:t>
            </w:r>
            <w:r w:rsidRPr="009B616D">
              <w:rPr>
                <w:rFonts w:ascii="Arial" w:hAnsi="Arial" w:cs="Arial"/>
                <w:noProof/>
                <w:sz w:val="20"/>
                <w:szCs w:val="20"/>
                <w:lang w:val="cy-GB"/>
              </w:rPr>
              <w:t>.Anda ha</w:t>
            </w:r>
            <w:r>
              <w:rPr>
                <w:rFonts w:ascii="Arial" w:hAnsi="Arial" w:cs="Arial"/>
                <w:noProof/>
                <w:sz w:val="20"/>
                <w:szCs w:val="20"/>
                <w:lang w:val="cy-GB"/>
              </w:rPr>
              <w:t>nya dapat melakukan pembayaran Fuse Automate ke rekening Fuse</w:t>
            </w:r>
            <w:r w:rsidRPr="009B616D">
              <w:rPr>
                <w:rFonts w:ascii="Arial" w:hAnsi="Arial" w:cs="Arial"/>
                <w:noProof/>
                <w:sz w:val="20"/>
                <w:szCs w:val="20"/>
                <w:lang w:val="cy-GB"/>
              </w:rPr>
              <w:t>.</w:t>
            </w:r>
            <w:r>
              <w:rPr>
                <w:rFonts w:ascii="Arial" w:hAnsi="Arial" w:cs="Arial"/>
                <w:noProof/>
                <w:sz w:val="20"/>
                <w:szCs w:val="20"/>
                <w:lang w:val="cy-GB"/>
              </w:rPr>
              <w:t xml:space="preserve"> Fuse akan membatalkan pengajuan layanan Fuse Automate Anda jika Anda membayarkan biaya Fuse Automate ke perusahaan Asuransi. </w:t>
            </w:r>
          </w:p>
        </w:tc>
        <w:tc>
          <w:tcPr>
            <w:tcW w:w="4505" w:type="dxa"/>
          </w:tcPr>
          <w:p w14:paraId="7756F2F9" w14:textId="77777777" w:rsidR="008B4840" w:rsidRPr="009B616D" w:rsidRDefault="008B4840" w:rsidP="008B4840">
            <w:pPr>
              <w:pStyle w:val="ListParagraph"/>
              <w:numPr>
                <w:ilvl w:val="0"/>
                <w:numId w:val="21"/>
              </w:numPr>
              <w:ind w:left="317"/>
              <w:jc w:val="both"/>
              <w:rPr>
                <w:rFonts w:ascii="Arial" w:hAnsi="Arial" w:cs="Arial"/>
                <w:noProof/>
                <w:sz w:val="20"/>
                <w:szCs w:val="20"/>
                <w:lang w:val="cy-GB"/>
              </w:rPr>
            </w:pPr>
            <w:r>
              <w:rPr>
                <w:rFonts w:ascii="Arial" w:hAnsi="Arial" w:cs="Arial"/>
                <w:noProof/>
                <w:sz w:val="20"/>
                <w:szCs w:val="20"/>
                <w:lang w:val="cy-GB"/>
              </w:rPr>
              <w:t>The payment should be paid directly to Fuse bank account.</w:t>
            </w:r>
            <w:r w:rsidRPr="00F50F51">
              <w:rPr>
                <w:rFonts w:ascii="Arial" w:hAnsi="Arial" w:cs="Arial"/>
                <w:noProof/>
                <w:sz w:val="20"/>
                <w:szCs w:val="20"/>
                <w:lang w:val="cy-GB"/>
              </w:rPr>
              <w:t xml:space="preserve"> </w:t>
            </w:r>
            <w:r>
              <w:rPr>
                <w:rFonts w:ascii="Arial" w:hAnsi="Arial" w:cs="Arial"/>
                <w:noProof/>
                <w:sz w:val="20"/>
                <w:szCs w:val="20"/>
                <w:lang w:val="cy-GB"/>
              </w:rPr>
              <w:t xml:space="preserve">If paid to insurance company, Fuse Automate service submission will be cancelled by Fuse.  </w:t>
            </w:r>
          </w:p>
        </w:tc>
      </w:tr>
      <w:tr w:rsidR="008B4840" w:rsidRPr="009B616D" w14:paraId="37AE98F1" w14:textId="77777777" w:rsidTr="002A2DD0">
        <w:tc>
          <w:tcPr>
            <w:tcW w:w="4505" w:type="dxa"/>
          </w:tcPr>
          <w:p w14:paraId="29F6C1BE" w14:textId="77777777" w:rsidR="008B4840" w:rsidRPr="009B616D" w:rsidRDefault="008B4840" w:rsidP="00AD6600">
            <w:pPr>
              <w:ind w:left="284" w:hanging="284"/>
              <w:jc w:val="both"/>
              <w:rPr>
                <w:rFonts w:ascii="Arial" w:hAnsi="Arial" w:cs="Arial"/>
                <w:noProof/>
                <w:sz w:val="20"/>
                <w:szCs w:val="20"/>
                <w:lang w:val="cy-GB"/>
              </w:rPr>
            </w:pPr>
          </w:p>
        </w:tc>
        <w:tc>
          <w:tcPr>
            <w:tcW w:w="4505" w:type="dxa"/>
          </w:tcPr>
          <w:p w14:paraId="7A73631F" w14:textId="77777777" w:rsidR="008B4840" w:rsidRPr="009B616D" w:rsidRDefault="008B4840" w:rsidP="00AD6600">
            <w:pPr>
              <w:jc w:val="both"/>
              <w:rPr>
                <w:rFonts w:ascii="Arial" w:hAnsi="Arial" w:cs="Arial"/>
                <w:noProof/>
                <w:sz w:val="20"/>
                <w:szCs w:val="20"/>
                <w:lang w:val="cy-GB"/>
              </w:rPr>
            </w:pPr>
          </w:p>
        </w:tc>
      </w:tr>
      <w:tr w:rsidR="00AD6600" w:rsidRPr="009B616D" w14:paraId="266E28AF" w14:textId="77777777" w:rsidTr="002A2DD0">
        <w:tc>
          <w:tcPr>
            <w:tcW w:w="4505" w:type="dxa"/>
          </w:tcPr>
          <w:p w14:paraId="1CD13647" w14:textId="67CDF585" w:rsidR="005A6D4E" w:rsidRDefault="00AD6600" w:rsidP="00AD6600">
            <w:pPr>
              <w:ind w:left="284" w:hanging="284"/>
              <w:jc w:val="both"/>
              <w:rPr>
                <w:rFonts w:ascii="Arial" w:hAnsi="Arial" w:cs="Arial"/>
                <w:noProof/>
                <w:sz w:val="20"/>
                <w:szCs w:val="20"/>
                <w:lang w:val="cy-GB"/>
              </w:rPr>
            </w:pPr>
            <w:r w:rsidRPr="009B616D">
              <w:rPr>
                <w:rFonts w:ascii="Arial" w:hAnsi="Arial" w:cs="Arial"/>
                <w:noProof/>
                <w:sz w:val="20"/>
                <w:szCs w:val="20"/>
                <w:lang w:val="cy-GB"/>
              </w:rPr>
              <w:t>1</w:t>
            </w:r>
            <w:r w:rsidR="008B4840">
              <w:rPr>
                <w:rFonts w:ascii="Arial" w:hAnsi="Arial" w:cs="Arial"/>
                <w:noProof/>
                <w:sz w:val="20"/>
                <w:szCs w:val="20"/>
                <w:lang w:val="cy-GB"/>
              </w:rPr>
              <w:t>2</w:t>
            </w:r>
            <w:r w:rsidRPr="009B616D">
              <w:rPr>
                <w:rFonts w:ascii="Arial" w:hAnsi="Arial" w:cs="Arial"/>
                <w:noProof/>
                <w:sz w:val="20"/>
                <w:szCs w:val="20"/>
                <w:lang w:val="cy-GB"/>
              </w:rPr>
              <w:t>.</w:t>
            </w:r>
            <w:r w:rsidRPr="009B616D">
              <w:rPr>
                <w:rFonts w:ascii="Arial" w:hAnsi="Arial" w:cs="Arial"/>
                <w:noProof/>
                <w:sz w:val="20"/>
                <w:szCs w:val="20"/>
                <w:lang w:val="cy-GB"/>
              </w:rPr>
              <w:tab/>
              <w:t xml:space="preserve">Peraturan pembatalan: pembatalan kurang dari 6 bulan </w:t>
            </w:r>
            <w:r w:rsidR="005A6D4E">
              <w:rPr>
                <w:rFonts w:ascii="Arial" w:hAnsi="Arial" w:cs="Arial"/>
                <w:noProof/>
                <w:sz w:val="20"/>
                <w:szCs w:val="20"/>
                <w:lang w:val="cy-GB"/>
              </w:rPr>
              <w:t xml:space="preserve">sejak tanggal berlakunya Fuse Automate akan </w:t>
            </w:r>
            <w:r w:rsidRPr="009B616D">
              <w:rPr>
                <w:rFonts w:ascii="Arial" w:hAnsi="Arial" w:cs="Arial"/>
                <w:noProof/>
                <w:sz w:val="20"/>
                <w:szCs w:val="20"/>
                <w:lang w:val="cy-GB"/>
              </w:rPr>
              <w:t>mendapatkan pengembalian biaya 50</w:t>
            </w:r>
            <w:r w:rsidR="005A6D4E">
              <w:rPr>
                <w:rFonts w:ascii="Arial" w:hAnsi="Arial" w:cs="Arial"/>
                <w:noProof/>
                <w:sz w:val="20"/>
                <w:szCs w:val="20"/>
                <w:lang w:val="cy-GB"/>
              </w:rPr>
              <w:t>% dari biaya layanan Fuse Automate yang telah dibayarkan.</w:t>
            </w:r>
            <w:r w:rsidRPr="009B616D">
              <w:rPr>
                <w:rFonts w:ascii="Arial" w:hAnsi="Arial" w:cs="Arial"/>
                <w:noProof/>
                <w:sz w:val="20"/>
                <w:szCs w:val="20"/>
                <w:lang w:val="cy-GB"/>
              </w:rPr>
              <w:t xml:space="preserve"> </w:t>
            </w:r>
            <w:r w:rsidR="005A6D4E">
              <w:rPr>
                <w:rFonts w:ascii="Arial" w:hAnsi="Arial" w:cs="Arial"/>
                <w:noProof/>
                <w:sz w:val="20"/>
                <w:szCs w:val="20"/>
                <w:lang w:val="cy-GB"/>
              </w:rPr>
              <w:t xml:space="preserve">Pembatalan </w:t>
            </w:r>
            <w:r w:rsidRPr="009B616D">
              <w:rPr>
                <w:rFonts w:ascii="Arial" w:hAnsi="Arial" w:cs="Arial"/>
                <w:noProof/>
                <w:sz w:val="20"/>
                <w:szCs w:val="20"/>
                <w:lang w:val="cy-GB"/>
              </w:rPr>
              <w:t xml:space="preserve">lebih dari 6 bulan </w:t>
            </w:r>
            <w:r w:rsidR="005A6D4E">
              <w:rPr>
                <w:rFonts w:ascii="Arial" w:hAnsi="Arial" w:cs="Arial"/>
                <w:noProof/>
                <w:sz w:val="20"/>
                <w:szCs w:val="20"/>
                <w:lang w:val="cy-GB"/>
              </w:rPr>
              <w:t>sejak tanggal berlakunya Fuse Automate</w:t>
            </w:r>
            <w:r w:rsidR="005A6D4E" w:rsidRPr="009B616D">
              <w:rPr>
                <w:rFonts w:ascii="Arial" w:hAnsi="Arial" w:cs="Arial"/>
                <w:noProof/>
                <w:sz w:val="20"/>
                <w:szCs w:val="20"/>
                <w:lang w:val="cy-GB"/>
              </w:rPr>
              <w:t xml:space="preserve"> </w:t>
            </w:r>
            <w:r w:rsidRPr="009B616D">
              <w:rPr>
                <w:rFonts w:ascii="Arial" w:hAnsi="Arial" w:cs="Arial"/>
                <w:noProof/>
                <w:sz w:val="20"/>
                <w:szCs w:val="20"/>
                <w:lang w:val="cy-GB"/>
              </w:rPr>
              <w:t>tidak mendapatkan pengembalian biaya.</w:t>
            </w:r>
            <w:r w:rsidR="005A6D4E">
              <w:rPr>
                <w:rFonts w:ascii="Arial" w:hAnsi="Arial" w:cs="Arial"/>
                <w:noProof/>
                <w:sz w:val="20"/>
                <w:szCs w:val="20"/>
                <w:lang w:val="cy-GB"/>
              </w:rPr>
              <w:t xml:space="preserve"> </w:t>
            </w:r>
          </w:p>
          <w:p w14:paraId="65513A59" w14:textId="4D49A1CE" w:rsidR="00AD6600" w:rsidRPr="009B616D" w:rsidRDefault="00AD6600" w:rsidP="005A6D4E">
            <w:pPr>
              <w:ind w:left="284"/>
              <w:jc w:val="both"/>
              <w:rPr>
                <w:rFonts w:ascii="Arial" w:hAnsi="Arial" w:cs="Arial"/>
                <w:noProof/>
                <w:sz w:val="20"/>
                <w:szCs w:val="20"/>
                <w:lang w:val="cy-GB"/>
              </w:rPr>
            </w:pPr>
            <w:r w:rsidRPr="009B616D">
              <w:rPr>
                <w:rFonts w:ascii="Arial" w:hAnsi="Arial" w:cs="Arial"/>
                <w:noProof/>
                <w:sz w:val="20"/>
                <w:szCs w:val="20"/>
                <w:lang w:val="cy-GB"/>
              </w:rPr>
              <w:t>Pengembalian biaya tidak berlaku jika sudah pernah mengajukan klaim.</w:t>
            </w:r>
          </w:p>
        </w:tc>
        <w:tc>
          <w:tcPr>
            <w:tcW w:w="4505" w:type="dxa"/>
          </w:tcPr>
          <w:p w14:paraId="6A0CFB2F" w14:textId="6991BE51" w:rsidR="005A6D4E" w:rsidRDefault="00AD6600" w:rsidP="008B4840">
            <w:pPr>
              <w:pStyle w:val="ListParagraph"/>
              <w:numPr>
                <w:ilvl w:val="0"/>
                <w:numId w:val="21"/>
              </w:numPr>
              <w:ind w:left="306" w:hanging="284"/>
              <w:jc w:val="both"/>
              <w:rPr>
                <w:rFonts w:ascii="Arial" w:hAnsi="Arial" w:cs="Arial"/>
                <w:noProof/>
                <w:sz w:val="20"/>
                <w:szCs w:val="20"/>
                <w:lang w:val="cy-GB"/>
              </w:rPr>
            </w:pPr>
            <w:r w:rsidRPr="009B616D">
              <w:rPr>
                <w:rFonts w:ascii="Arial" w:hAnsi="Arial" w:cs="Arial"/>
                <w:noProof/>
                <w:sz w:val="20"/>
                <w:szCs w:val="20"/>
                <w:lang w:val="cy-GB"/>
              </w:rPr>
              <w:t xml:space="preserve">Cancellation </w:t>
            </w:r>
            <w:r w:rsidR="00F13339">
              <w:rPr>
                <w:rFonts w:ascii="Arial" w:hAnsi="Arial" w:cs="Arial"/>
                <w:noProof/>
                <w:sz w:val="20"/>
                <w:szCs w:val="20"/>
                <w:lang w:val="cy-GB"/>
              </w:rPr>
              <w:t>p</w:t>
            </w:r>
            <w:r w:rsidRPr="009B616D">
              <w:rPr>
                <w:rFonts w:ascii="Arial" w:hAnsi="Arial" w:cs="Arial"/>
                <w:noProof/>
                <w:sz w:val="20"/>
                <w:szCs w:val="20"/>
                <w:lang w:val="cy-GB"/>
              </w:rPr>
              <w:t xml:space="preserve">olicies: </w:t>
            </w:r>
            <w:r w:rsidR="00F13339">
              <w:rPr>
                <w:rFonts w:ascii="Arial" w:hAnsi="Arial" w:cs="Arial"/>
                <w:noProof/>
                <w:sz w:val="20"/>
                <w:szCs w:val="20"/>
                <w:lang w:val="cy-GB"/>
              </w:rPr>
              <w:t>f</w:t>
            </w:r>
            <w:r w:rsidRPr="009B616D">
              <w:rPr>
                <w:rFonts w:ascii="Arial" w:hAnsi="Arial" w:cs="Arial"/>
                <w:noProof/>
                <w:sz w:val="20"/>
                <w:szCs w:val="20"/>
                <w:lang w:val="cy-GB"/>
              </w:rPr>
              <w:t>or cancellation request submitted in less than 6 months</w:t>
            </w:r>
            <w:r w:rsidR="005A6D4E">
              <w:rPr>
                <w:rFonts w:ascii="Arial" w:hAnsi="Arial" w:cs="Arial"/>
                <w:noProof/>
                <w:sz w:val="20"/>
                <w:szCs w:val="20"/>
                <w:lang w:val="cy-GB"/>
              </w:rPr>
              <w:t xml:space="preserve"> from the inception date</w:t>
            </w:r>
            <w:r w:rsidRPr="009B616D">
              <w:rPr>
                <w:rFonts w:ascii="Arial" w:hAnsi="Arial" w:cs="Arial"/>
                <w:noProof/>
                <w:sz w:val="20"/>
                <w:szCs w:val="20"/>
                <w:lang w:val="cy-GB"/>
              </w:rPr>
              <w:t>, refund is subject to a cancellation fee of 50%</w:t>
            </w:r>
            <w:r w:rsidR="005A6D4E">
              <w:rPr>
                <w:rFonts w:ascii="Arial" w:hAnsi="Arial" w:cs="Arial"/>
                <w:noProof/>
                <w:sz w:val="20"/>
                <w:szCs w:val="20"/>
                <w:lang w:val="cy-GB"/>
              </w:rPr>
              <w:t xml:space="preserve"> from Fuse Automate service fee</w:t>
            </w:r>
            <w:r w:rsidRPr="009B616D">
              <w:rPr>
                <w:rFonts w:ascii="Arial" w:hAnsi="Arial" w:cs="Arial"/>
                <w:noProof/>
                <w:sz w:val="20"/>
                <w:szCs w:val="20"/>
                <w:lang w:val="cy-GB"/>
              </w:rPr>
              <w:t xml:space="preserve">. For cancellation request submitted after 6 months, there will be no refund. </w:t>
            </w:r>
          </w:p>
          <w:p w14:paraId="78386456" w14:textId="30C754CD" w:rsidR="00AD6600" w:rsidRPr="009B616D" w:rsidRDefault="00AD6600" w:rsidP="005A6D4E">
            <w:pPr>
              <w:pStyle w:val="ListParagraph"/>
              <w:ind w:left="306"/>
              <w:jc w:val="both"/>
              <w:rPr>
                <w:rFonts w:ascii="Arial" w:hAnsi="Arial" w:cs="Arial"/>
                <w:noProof/>
                <w:sz w:val="20"/>
                <w:szCs w:val="20"/>
                <w:lang w:val="cy-GB"/>
              </w:rPr>
            </w:pPr>
            <w:r w:rsidRPr="009B616D">
              <w:rPr>
                <w:rFonts w:ascii="Arial" w:hAnsi="Arial" w:cs="Arial"/>
                <w:noProof/>
                <w:sz w:val="20"/>
                <w:szCs w:val="20"/>
                <w:lang w:val="cy-GB"/>
              </w:rPr>
              <w:t>Once claim is filed, there will be no refund.</w:t>
            </w:r>
          </w:p>
        </w:tc>
      </w:tr>
      <w:tr w:rsidR="00AD6600" w:rsidRPr="009B616D" w14:paraId="6B7D913B" w14:textId="77777777" w:rsidTr="002A2DD0">
        <w:tc>
          <w:tcPr>
            <w:tcW w:w="4505" w:type="dxa"/>
          </w:tcPr>
          <w:p w14:paraId="4C6A2810" w14:textId="77777777" w:rsidR="00AD6600" w:rsidRPr="009B616D" w:rsidRDefault="00AD6600" w:rsidP="00AD6600">
            <w:pPr>
              <w:jc w:val="both"/>
              <w:rPr>
                <w:rFonts w:ascii="Arial" w:hAnsi="Arial" w:cs="Arial"/>
                <w:noProof/>
                <w:sz w:val="20"/>
                <w:szCs w:val="20"/>
                <w:lang w:val="cy-GB"/>
              </w:rPr>
            </w:pPr>
          </w:p>
        </w:tc>
        <w:tc>
          <w:tcPr>
            <w:tcW w:w="4505" w:type="dxa"/>
          </w:tcPr>
          <w:p w14:paraId="1F8FD225" w14:textId="77777777" w:rsidR="00AD6600" w:rsidRPr="009B616D" w:rsidRDefault="00AD6600" w:rsidP="00AD6600">
            <w:pPr>
              <w:rPr>
                <w:rFonts w:ascii="Arial" w:hAnsi="Arial" w:cs="Arial"/>
                <w:noProof/>
                <w:sz w:val="20"/>
                <w:szCs w:val="20"/>
                <w:lang w:val="cy-GB"/>
              </w:rPr>
            </w:pPr>
          </w:p>
        </w:tc>
      </w:tr>
      <w:tr w:rsidR="00E7772E" w:rsidRPr="009B616D" w14:paraId="4E5DD355" w14:textId="77777777" w:rsidTr="002A2DD0">
        <w:tc>
          <w:tcPr>
            <w:tcW w:w="4505" w:type="dxa"/>
          </w:tcPr>
          <w:p w14:paraId="657E9FFC" w14:textId="77777777" w:rsidR="00E7772E" w:rsidRPr="009B616D" w:rsidRDefault="00E7772E" w:rsidP="00AD6600">
            <w:pPr>
              <w:jc w:val="both"/>
              <w:rPr>
                <w:rFonts w:ascii="Arial" w:hAnsi="Arial" w:cs="Arial"/>
                <w:noProof/>
                <w:sz w:val="20"/>
                <w:szCs w:val="20"/>
                <w:lang w:val="cy-GB"/>
              </w:rPr>
            </w:pPr>
          </w:p>
        </w:tc>
        <w:tc>
          <w:tcPr>
            <w:tcW w:w="4505" w:type="dxa"/>
          </w:tcPr>
          <w:p w14:paraId="45CC6C26" w14:textId="77777777" w:rsidR="00E7772E" w:rsidRPr="009B616D" w:rsidRDefault="00E7772E" w:rsidP="00AD6600">
            <w:pPr>
              <w:rPr>
                <w:rFonts w:ascii="Arial" w:hAnsi="Arial" w:cs="Arial"/>
                <w:noProof/>
                <w:sz w:val="20"/>
                <w:szCs w:val="20"/>
                <w:lang w:val="cy-GB"/>
              </w:rPr>
            </w:pPr>
          </w:p>
        </w:tc>
      </w:tr>
      <w:tr w:rsidR="00AD6600" w:rsidRPr="009B616D" w14:paraId="2909A728" w14:textId="77777777" w:rsidTr="002A2DD0">
        <w:tc>
          <w:tcPr>
            <w:tcW w:w="4505" w:type="dxa"/>
          </w:tcPr>
          <w:p w14:paraId="52C06E78" w14:textId="0EDF9FE3" w:rsidR="00AD6600" w:rsidRPr="009B616D" w:rsidRDefault="00AD6600" w:rsidP="00AD6600">
            <w:pPr>
              <w:jc w:val="both"/>
              <w:rPr>
                <w:rFonts w:ascii="Arial" w:hAnsi="Arial" w:cs="Arial"/>
                <w:noProof/>
                <w:sz w:val="20"/>
                <w:szCs w:val="20"/>
                <w:lang w:val="cy-GB"/>
              </w:rPr>
            </w:pPr>
            <w:r w:rsidRPr="009B616D">
              <w:rPr>
                <w:rFonts w:ascii="Arial" w:hAnsi="Arial" w:cs="Arial"/>
                <w:b/>
                <w:noProof/>
                <w:sz w:val="20"/>
                <w:szCs w:val="20"/>
                <w:lang w:val="cy-GB"/>
              </w:rPr>
              <w:t>Sertifikat tidak berlaku jika:</w:t>
            </w:r>
          </w:p>
        </w:tc>
        <w:tc>
          <w:tcPr>
            <w:tcW w:w="4505" w:type="dxa"/>
          </w:tcPr>
          <w:p w14:paraId="3B5AE4D6" w14:textId="25E29481" w:rsidR="00AD6600" w:rsidRPr="009B616D" w:rsidRDefault="00AD6600" w:rsidP="00AD6600">
            <w:pPr>
              <w:rPr>
                <w:rFonts w:ascii="Arial" w:hAnsi="Arial" w:cs="Arial"/>
                <w:b/>
                <w:bCs/>
                <w:noProof/>
                <w:sz w:val="20"/>
                <w:szCs w:val="20"/>
                <w:lang w:val="cy-GB"/>
              </w:rPr>
            </w:pPr>
            <w:r w:rsidRPr="009B616D">
              <w:rPr>
                <w:rFonts w:ascii="Arial" w:hAnsi="Arial" w:cs="Arial"/>
                <w:b/>
                <w:bCs/>
                <w:noProof/>
                <w:sz w:val="20"/>
                <w:szCs w:val="20"/>
                <w:lang w:val="cy-GB"/>
              </w:rPr>
              <w:t>Certificate is invalid under these conditions:</w:t>
            </w:r>
          </w:p>
        </w:tc>
      </w:tr>
      <w:tr w:rsidR="00AD6600" w:rsidRPr="009B616D" w14:paraId="3887F2F5" w14:textId="77777777" w:rsidTr="002A2DD0">
        <w:tc>
          <w:tcPr>
            <w:tcW w:w="4505" w:type="dxa"/>
          </w:tcPr>
          <w:p w14:paraId="140924CB" w14:textId="77777777" w:rsidR="00AD6600" w:rsidRPr="009B616D" w:rsidRDefault="00AD6600" w:rsidP="00AD6600">
            <w:pPr>
              <w:jc w:val="both"/>
              <w:rPr>
                <w:rFonts w:ascii="Arial" w:hAnsi="Arial" w:cs="Arial"/>
                <w:noProof/>
                <w:sz w:val="20"/>
                <w:szCs w:val="20"/>
                <w:lang w:val="cy-GB"/>
              </w:rPr>
            </w:pPr>
          </w:p>
        </w:tc>
        <w:tc>
          <w:tcPr>
            <w:tcW w:w="4505" w:type="dxa"/>
          </w:tcPr>
          <w:p w14:paraId="3DD53CBD" w14:textId="77777777" w:rsidR="00AD6600" w:rsidRPr="009B616D" w:rsidRDefault="00AD6600" w:rsidP="00AD6600">
            <w:pPr>
              <w:rPr>
                <w:rFonts w:ascii="Arial" w:hAnsi="Arial" w:cs="Arial"/>
                <w:noProof/>
                <w:sz w:val="20"/>
                <w:szCs w:val="20"/>
                <w:lang w:val="cy-GB"/>
              </w:rPr>
            </w:pPr>
          </w:p>
        </w:tc>
      </w:tr>
      <w:tr w:rsidR="00AD6600" w:rsidRPr="009B616D" w14:paraId="072BAC6F" w14:textId="77777777" w:rsidTr="002A2DD0">
        <w:tc>
          <w:tcPr>
            <w:tcW w:w="4505" w:type="dxa"/>
          </w:tcPr>
          <w:p w14:paraId="0869E719" w14:textId="55363463" w:rsidR="00AD6600" w:rsidRPr="009B616D" w:rsidRDefault="00AD6600" w:rsidP="00AD6600">
            <w:pPr>
              <w:ind w:left="284" w:hanging="284"/>
              <w:jc w:val="both"/>
              <w:rPr>
                <w:rFonts w:ascii="Arial" w:hAnsi="Arial" w:cs="Arial"/>
                <w:noProof/>
                <w:sz w:val="20"/>
                <w:szCs w:val="20"/>
                <w:lang w:val="cy-GB"/>
              </w:rPr>
            </w:pPr>
            <w:r w:rsidRPr="009B616D">
              <w:rPr>
                <w:rFonts w:ascii="Arial" w:hAnsi="Arial" w:cs="Arial"/>
                <w:noProof/>
                <w:sz w:val="20"/>
                <w:szCs w:val="20"/>
                <w:lang w:val="cy-GB"/>
              </w:rPr>
              <w:t>1. Klaim Asuransi Anda tidak disetujui oleh Perusahaan Asuransi</w:t>
            </w:r>
            <w:r w:rsidR="00B67EBC">
              <w:rPr>
                <w:rFonts w:ascii="Arial" w:hAnsi="Arial" w:cs="Arial"/>
                <w:noProof/>
                <w:sz w:val="20"/>
                <w:szCs w:val="20"/>
                <w:lang w:val="cy-GB"/>
              </w:rPr>
              <w:t>.</w:t>
            </w:r>
          </w:p>
        </w:tc>
        <w:tc>
          <w:tcPr>
            <w:tcW w:w="4505" w:type="dxa"/>
          </w:tcPr>
          <w:p w14:paraId="61D36DE4" w14:textId="5765DC73" w:rsidR="00AD6600" w:rsidRPr="009B616D" w:rsidRDefault="00AD6600" w:rsidP="00AD6600">
            <w:pPr>
              <w:pStyle w:val="ListParagraph"/>
              <w:numPr>
                <w:ilvl w:val="0"/>
                <w:numId w:val="13"/>
              </w:numPr>
              <w:ind w:left="306" w:hanging="306"/>
              <w:jc w:val="both"/>
              <w:rPr>
                <w:rFonts w:ascii="Arial" w:hAnsi="Arial" w:cs="Arial"/>
                <w:noProof/>
                <w:sz w:val="20"/>
                <w:szCs w:val="20"/>
                <w:lang w:val="cy-GB"/>
              </w:rPr>
            </w:pPr>
            <w:r w:rsidRPr="009B616D">
              <w:rPr>
                <w:rFonts w:ascii="Arial" w:hAnsi="Arial" w:cs="Arial"/>
                <w:noProof/>
                <w:sz w:val="20"/>
                <w:szCs w:val="20"/>
                <w:lang w:val="cy-GB"/>
              </w:rPr>
              <w:t>Claim is not approved by Insurance Company</w:t>
            </w:r>
            <w:r w:rsidR="00B67EBC">
              <w:rPr>
                <w:rFonts w:ascii="Arial" w:hAnsi="Arial" w:cs="Arial"/>
                <w:noProof/>
                <w:sz w:val="20"/>
                <w:szCs w:val="20"/>
                <w:lang w:val="cy-GB"/>
              </w:rPr>
              <w:t>.</w:t>
            </w:r>
          </w:p>
        </w:tc>
      </w:tr>
      <w:tr w:rsidR="00AD6600" w:rsidRPr="009B616D" w14:paraId="122CD424" w14:textId="77777777" w:rsidTr="002A2DD0">
        <w:tc>
          <w:tcPr>
            <w:tcW w:w="4505" w:type="dxa"/>
          </w:tcPr>
          <w:p w14:paraId="7FD5CF5B" w14:textId="77777777" w:rsidR="00AD6600" w:rsidRPr="009B616D" w:rsidRDefault="00AD6600" w:rsidP="00AD6600">
            <w:pPr>
              <w:ind w:left="284" w:hanging="284"/>
              <w:jc w:val="both"/>
              <w:rPr>
                <w:rFonts w:ascii="Arial" w:hAnsi="Arial" w:cs="Arial"/>
                <w:noProof/>
                <w:sz w:val="20"/>
                <w:szCs w:val="20"/>
                <w:lang w:val="cy-GB"/>
              </w:rPr>
            </w:pPr>
          </w:p>
        </w:tc>
        <w:tc>
          <w:tcPr>
            <w:tcW w:w="4505" w:type="dxa"/>
          </w:tcPr>
          <w:p w14:paraId="4880D9B5" w14:textId="77777777" w:rsidR="00AD6600" w:rsidRPr="009B616D" w:rsidRDefault="00AD6600" w:rsidP="00AD6600">
            <w:pPr>
              <w:ind w:left="306" w:hanging="306"/>
              <w:jc w:val="both"/>
              <w:rPr>
                <w:rFonts w:ascii="Arial" w:hAnsi="Arial" w:cs="Arial"/>
                <w:noProof/>
                <w:sz w:val="20"/>
                <w:szCs w:val="20"/>
                <w:lang w:val="cy-GB"/>
              </w:rPr>
            </w:pPr>
          </w:p>
        </w:tc>
      </w:tr>
      <w:tr w:rsidR="00AD6600" w:rsidRPr="009B616D" w14:paraId="096E2ECE" w14:textId="77777777" w:rsidTr="002A2DD0">
        <w:tc>
          <w:tcPr>
            <w:tcW w:w="4505" w:type="dxa"/>
          </w:tcPr>
          <w:p w14:paraId="0DCB3394" w14:textId="088D89EE" w:rsidR="00AD6600" w:rsidRPr="009B616D" w:rsidRDefault="00AD6600" w:rsidP="00AD6600">
            <w:pPr>
              <w:ind w:left="284" w:hanging="284"/>
              <w:jc w:val="both"/>
              <w:rPr>
                <w:rFonts w:ascii="Arial" w:hAnsi="Arial" w:cs="Arial"/>
                <w:noProof/>
                <w:sz w:val="20"/>
                <w:szCs w:val="20"/>
                <w:lang w:val="cy-GB"/>
              </w:rPr>
            </w:pPr>
            <w:r w:rsidRPr="009B616D">
              <w:rPr>
                <w:rFonts w:ascii="Arial" w:hAnsi="Arial" w:cs="Arial"/>
                <w:noProof/>
                <w:sz w:val="20"/>
                <w:szCs w:val="20"/>
                <w:lang w:val="cy-GB"/>
              </w:rPr>
              <w:t xml:space="preserve">2. Kami belum menerima pembayaran Biaya </w:t>
            </w:r>
            <w:r w:rsidR="00403029">
              <w:rPr>
                <w:rFonts w:ascii="Arial" w:hAnsi="Arial" w:cs="Arial"/>
                <w:noProof/>
                <w:sz w:val="20"/>
                <w:szCs w:val="20"/>
                <w:lang w:val="cy-GB"/>
              </w:rPr>
              <w:t>layanan Fuse Automate dalam waktu maksimum 30 hari sejak berlakunya sertifikat.</w:t>
            </w:r>
          </w:p>
        </w:tc>
        <w:tc>
          <w:tcPr>
            <w:tcW w:w="4505" w:type="dxa"/>
          </w:tcPr>
          <w:p w14:paraId="47866219" w14:textId="54960318" w:rsidR="00AD6600" w:rsidRPr="009B616D" w:rsidRDefault="00403029" w:rsidP="00AD6600">
            <w:pPr>
              <w:pStyle w:val="ListParagraph"/>
              <w:numPr>
                <w:ilvl w:val="0"/>
                <w:numId w:val="13"/>
              </w:numPr>
              <w:ind w:left="306" w:hanging="306"/>
              <w:jc w:val="both"/>
              <w:rPr>
                <w:rFonts w:ascii="Arial" w:hAnsi="Arial" w:cs="Arial"/>
                <w:noProof/>
                <w:sz w:val="20"/>
                <w:szCs w:val="20"/>
                <w:lang w:val="cy-GB"/>
              </w:rPr>
            </w:pPr>
            <w:r w:rsidRPr="00403029">
              <w:rPr>
                <w:rFonts w:ascii="Arial" w:hAnsi="Arial" w:cs="Arial"/>
                <w:noProof/>
                <w:sz w:val="20"/>
                <w:szCs w:val="20"/>
                <w:lang w:val="cy-GB"/>
              </w:rPr>
              <w:t>We have not received payment</w:t>
            </w:r>
            <w:r>
              <w:rPr>
                <w:rFonts w:ascii="Arial" w:hAnsi="Arial" w:cs="Arial"/>
                <w:noProof/>
                <w:sz w:val="20"/>
                <w:szCs w:val="20"/>
                <w:lang w:val="cy-GB"/>
              </w:rPr>
              <w:t xml:space="preserve"> for</w:t>
            </w:r>
            <w:r w:rsidRPr="00403029">
              <w:rPr>
                <w:rFonts w:ascii="Arial" w:hAnsi="Arial" w:cs="Arial"/>
                <w:noProof/>
                <w:sz w:val="20"/>
                <w:szCs w:val="20"/>
                <w:lang w:val="cy-GB"/>
              </w:rPr>
              <w:t xml:space="preserve"> Fuse Automate service fee </w:t>
            </w:r>
            <w:r>
              <w:rPr>
                <w:rFonts w:ascii="Arial" w:hAnsi="Arial" w:cs="Arial"/>
                <w:noProof/>
                <w:sz w:val="20"/>
                <w:szCs w:val="20"/>
                <w:lang w:val="cy-GB"/>
              </w:rPr>
              <w:t xml:space="preserve">maximum </w:t>
            </w:r>
            <w:r w:rsidRPr="00403029">
              <w:rPr>
                <w:rFonts w:ascii="Arial" w:hAnsi="Arial" w:cs="Arial"/>
                <w:noProof/>
                <w:sz w:val="20"/>
                <w:szCs w:val="20"/>
                <w:lang w:val="cy-GB"/>
              </w:rPr>
              <w:t xml:space="preserve">within 30 days from </w:t>
            </w:r>
            <w:r>
              <w:rPr>
                <w:rFonts w:ascii="Arial" w:hAnsi="Arial" w:cs="Arial"/>
                <w:noProof/>
                <w:sz w:val="20"/>
                <w:szCs w:val="20"/>
                <w:lang w:val="cy-GB"/>
              </w:rPr>
              <w:t>the inception date of certificate.</w:t>
            </w:r>
          </w:p>
        </w:tc>
      </w:tr>
      <w:tr w:rsidR="00AD6600" w:rsidRPr="009B616D" w14:paraId="700A6E51" w14:textId="77777777" w:rsidTr="002A2DD0">
        <w:tc>
          <w:tcPr>
            <w:tcW w:w="4505" w:type="dxa"/>
          </w:tcPr>
          <w:p w14:paraId="003620B8" w14:textId="77777777" w:rsidR="00AD6600" w:rsidRPr="009B616D" w:rsidRDefault="00AD6600" w:rsidP="00AD6600">
            <w:pPr>
              <w:ind w:left="284" w:hanging="284"/>
              <w:jc w:val="both"/>
              <w:rPr>
                <w:rFonts w:ascii="Arial" w:hAnsi="Arial" w:cs="Arial"/>
                <w:noProof/>
                <w:sz w:val="20"/>
                <w:szCs w:val="20"/>
                <w:lang w:val="cy-GB"/>
              </w:rPr>
            </w:pPr>
          </w:p>
        </w:tc>
        <w:tc>
          <w:tcPr>
            <w:tcW w:w="4505" w:type="dxa"/>
          </w:tcPr>
          <w:p w14:paraId="3791D0F7" w14:textId="77777777" w:rsidR="00AD6600" w:rsidRPr="009B616D" w:rsidRDefault="00AD6600" w:rsidP="00AD6600">
            <w:pPr>
              <w:ind w:left="306" w:hanging="306"/>
              <w:jc w:val="both"/>
              <w:rPr>
                <w:rFonts w:ascii="Arial" w:hAnsi="Arial" w:cs="Arial"/>
                <w:noProof/>
                <w:sz w:val="20"/>
                <w:szCs w:val="20"/>
                <w:lang w:val="cy-GB"/>
              </w:rPr>
            </w:pPr>
          </w:p>
        </w:tc>
      </w:tr>
      <w:tr w:rsidR="00AD6600" w:rsidRPr="009B616D" w14:paraId="175C80D3" w14:textId="77777777" w:rsidTr="002A2DD0">
        <w:tc>
          <w:tcPr>
            <w:tcW w:w="4505" w:type="dxa"/>
          </w:tcPr>
          <w:p w14:paraId="291BFC7D" w14:textId="4AB0BA48" w:rsidR="00AD6600" w:rsidRPr="009B616D" w:rsidRDefault="00AD6600" w:rsidP="00AD6600">
            <w:pPr>
              <w:ind w:left="284" w:hanging="284"/>
              <w:jc w:val="both"/>
              <w:rPr>
                <w:rFonts w:ascii="Arial" w:hAnsi="Arial" w:cs="Arial"/>
                <w:noProof/>
                <w:sz w:val="20"/>
                <w:szCs w:val="20"/>
                <w:lang w:val="cy-GB"/>
              </w:rPr>
            </w:pPr>
            <w:r w:rsidRPr="009B616D">
              <w:rPr>
                <w:rFonts w:ascii="Arial" w:hAnsi="Arial" w:cs="Arial"/>
                <w:noProof/>
                <w:sz w:val="20"/>
                <w:szCs w:val="20"/>
                <w:lang w:val="cy-GB"/>
              </w:rPr>
              <w:t>3. Anda membatalkan polis Asuransi Mobil Anda</w:t>
            </w:r>
            <w:r w:rsidR="00B67EBC">
              <w:rPr>
                <w:rFonts w:ascii="Arial" w:hAnsi="Arial" w:cs="Arial"/>
                <w:noProof/>
                <w:sz w:val="20"/>
                <w:szCs w:val="20"/>
                <w:lang w:val="cy-GB"/>
              </w:rPr>
              <w:t>.</w:t>
            </w:r>
          </w:p>
        </w:tc>
        <w:tc>
          <w:tcPr>
            <w:tcW w:w="4505" w:type="dxa"/>
          </w:tcPr>
          <w:p w14:paraId="31B211AA" w14:textId="452552DB" w:rsidR="00AD6600" w:rsidRPr="009B616D" w:rsidRDefault="00AD6600" w:rsidP="00AD6600">
            <w:pPr>
              <w:pStyle w:val="ListParagraph"/>
              <w:numPr>
                <w:ilvl w:val="0"/>
                <w:numId w:val="13"/>
              </w:numPr>
              <w:ind w:left="306" w:hanging="306"/>
              <w:jc w:val="both"/>
              <w:rPr>
                <w:rFonts w:ascii="Arial" w:hAnsi="Arial" w:cs="Arial"/>
                <w:noProof/>
                <w:sz w:val="20"/>
                <w:szCs w:val="20"/>
                <w:lang w:val="cy-GB"/>
              </w:rPr>
            </w:pPr>
            <w:r w:rsidRPr="009B616D">
              <w:rPr>
                <w:rFonts w:ascii="Arial" w:hAnsi="Arial" w:cs="Arial"/>
                <w:noProof/>
                <w:sz w:val="20"/>
                <w:szCs w:val="20"/>
                <w:lang w:val="cy-GB"/>
              </w:rPr>
              <w:t>Car Insurance Policy is cancelled by customer.</w:t>
            </w:r>
          </w:p>
        </w:tc>
      </w:tr>
      <w:tr w:rsidR="00B67EBC" w:rsidRPr="009B616D" w14:paraId="1C8D044A" w14:textId="77777777" w:rsidTr="002A2DD0">
        <w:tc>
          <w:tcPr>
            <w:tcW w:w="4505" w:type="dxa"/>
          </w:tcPr>
          <w:p w14:paraId="380878B2" w14:textId="77777777" w:rsidR="00B67EBC" w:rsidRPr="009B616D" w:rsidRDefault="00B67EBC" w:rsidP="00AD6600">
            <w:pPr>
              <w:ind w:left="284" w:hanging="284"/>
              <w:jc w:val="both"/>
              <w:rPr>
                <w:rFonts w:ascii="Arial" w:hAnsi="Arial" w:cs="Arial"/>
                <w:noProof/>
                <w:sz w:val="20"/>
                <w:szCs w:val="20"/>
                <w:lang w:val="cy-GB"/>
              </w:rPr>
            </w:pPr>
          </w:p>
        </w:tc>
        <w:tc>
          <w:tcPr>
            <w:tcW w:w="4505" w:type="dxa"/>
          </w:tcPr>
          <w:p w14:paraId="380B1763" w14:textId="77777777" w:rsidR="00B67EBC" w:rsidRPr="00B67EBC" w:rsidRDefault="00B67EBC" w:rsidP="00B67EBC">
            <w:pPr>
              <w:jc w:val="both"/>
              <w:rPr>
                <w:rFonts w:ascii="Arial" w:hAnsi="Arial" w:cs="Arial"/>
                <w:noProof/>
                <w:sz w:val="20"/>
                <w:szCs w:val="20"/>
                <w:lang w:val="cy-GB"/>
              </w:rPr>
            </w:pPr>
          </w:p>
        </w:tc>
      </w:tr>
      <w:tr w:rsidR="00B67EBC" w:rsidRPr="009B616D" w14:paraId="1BF4FDF4" w14:textId="77777777" w:rsidTr="002A2DD0">
        <w:tc>
          <w:tcPr>
            <w:tcW w:w="4505" w:type="dxa"/>
          </w:tcPr>
          <w:p w14:paraId="03F0FC7B" w14:textId="77777777" w:rsidR="00B67EBC" w:rsidRPr="009B616D" w:rsidRDefault="00B67EBC" w:rsidP="00AD6600">
            <w:pPr>
              <w:ind w:left="284" w:hanging="284"/>
              <w:jc w:val="both"/>
              <w:rPr>
                <w:rFonts w:ascii="Arial" w:hAnsi="Arial" w:cs="Arial"/>
                <w:noProof/>
                <w:sz w:val="20"/>
                <w:szCs w:val="20"/>
                <w:lang w:val="cy-GB"/>
              </w:rPr>
            </w:pPr>
          </w:p>
        </w:tc>
        <w:tc>
          <w:tcPr>
            <w:tcW w:w="4505" w:type="dxa"/>
          </w:tcPr>
          <w:p w14:paraId="4F12B6A0" w14:textId="77777777" w:rsidR="00B67EBC" w:rsidRPr="00B67EBC" w:rsidRDefault="00B67EBC" w:rsidP="00B67EBC">
            <w:pPr>
              <w:jc w:val="both"/>
              <w:rPr>
                <w:rFonts w:ascii="Arial" w:hAnsi="Arial" w:cs="Arial"/>
                <w:noProof/>
                <w:sz w:val="20"/>
                <w:szCs w:val="20"/>
                <w:lang w:val="cy-GB"/>
              </w:rPr>
            </w:pPr>
          </w:p>
        </w:tc>
      </w:tr>
      <w:tr w:rsidR="00B67EBC" w:rsidRPr="00B67EBC" w14:paraId="0F499D93" w14:textId="77777777" w:rsidTr="002A2DD0">
        <w:tc>
          <w:tcPr>
            <w:tcW w:w="4505" w:type="dxa"/>
          </w:tcPr>
          <w:p w14:paraId="13F6BBDA" w14:textId="748A737A" w:rsidR="00B67EBC" w:rsidRPr="00B67EBC" w:rsidRDefault="00B67EBC" w:rsidP="00B67EBC">
            <w:pPr>
              <w:jc w:val="both"/>
              <w:rPr>
                <w:rFonts w:ascii="Arial" w:hAnsi="Arial" w:cs="Arial"/>
                <w:b/>
                <w:bCs/>
                <w:noProof/>
                <w:sz w:val="20"/>
                <w:szCs w:val="20"/>
                <w:lang w:val="cy-GB"/>
              </w:rPr>
            </w:pPr>
            <w:r w:rsidRPr="00B67EBC">
              <w:rPr>
                <w:rFonts w:ascii="Arial" w:hAnsi="Arial" w:cs="Arial"/>
                <w:b/>
                <w:bCs/>
                <w:noProof/>
                <w:sz w:val="20"/>
                <w:szCs w:val="20"/>
                <w:lang w:val="cy-GB"/>
              </w:rPr>
              <w:t>Informasi dan bantuan hubungi:</w:t>
            </w:r>
          </w:p>
        </w:tc>
        <w:tc>
          <w:tcPr>
            <w:tcW w:w="4505" w:type="dxa"/>
          </w:tcPr>
          <w:p w14:paraId="7B91467A" w14:textId="427FD434" w:rsidR="00B67EBC" w:rsidRPr="00B67EBC" w:rsidRDefault="00B67EBC" w:rsidP="00B67EBC">
            <w:pPr>
              <w:jc w:val="both"/>
              <w:rPr>
                <w:rFonts w:ascii="Arial" w:hAnsi="Arial" w:cs="Arial"/>
                <w:b/>
                <w:bCs/>
                <w:noProof/>
                <w:sz w:val="20"/>
                <w:szCs w:val="20"/>
                <w:lang w:val="cy-GB"/>
              </w:rPr>
            </w:pPr>
            <w:r w:rsidRPr="00B67EBC">
              <w:rPr>
                <w:rFonts w:ascii="Arial" w:hAnsi="Arial" w:cs="Arial"/>
                <w:b/>
                <w:bCs/>
                <w:noProof/>
                <w:sz w:val="20"/>
                <w:szCs w:val="20"/>
                <w:lang w:val="cy-GB"/>
              </w:rPr>
              <w:t>Information and inquiry contact:</w:t>
            </w:r>
          </w:p>
        </w:tc>
      </w:tr>
      <w:tr w:rsidR="00B67EBC" w:rsidRPr="009B616D" w14:paraId="28BC2C13" w14:textId="77777777" w:rsidTr="002A2DD0">
        <w:tc>
          <w:tcPr>
            <w:tcW w:w="4505" w:type="dxa"/>
          </w:tcPr>
          <w:p w14:paraId="6923B3D8" w14:textId="77777777" w:rsidR="00B67EBC" w:rsidRPr="009B616D" w:rsidRDefault="00B67EBC" w:rsidP="00B67EBC">
            <w:pPr>
              <w:jc w:val="both"/>
              <w:rPr>
                <w:rFonts w:ascii="Arial" w:hAnsi="Arial" w:cs="Arial"/>
                <w:noProof/>
                <w:sz w:val="20"/>
                <w:szCs w:val="20"/>
                <w:lang w:val="cy-GB"/>
              </w:rPr>
            </w:pPr>
          </w:p>
        </w:tc>
        <w:tc>
          <w:tcPr>
            <w:tcW w:w="4505" w:type="dxa"/>
          </w:tcPr>
          <w:p w14:paraId="19B75171" w14:textId="77777777" w:rsidR="00B67EBC" w:rsidRPr="009B616D" w:rsidRDefault="00B67EBC" w:rsidP="00B67EBC">
            <w:pPr>
              <w:jc w:val="both"/>
              <w:rPr>
                <w:rFonts w:ascii="Arial" w:hAnsi="Arial" w:cs="Arial"/>
                <w:noProof/>
                <w:sz w:val="20"/>
                <w:szCs w:val="20"/>
                <w:lang w:val="cy-GB"/>
              </w:rPr>
            </w:pPr>
          </w:p>
        </w:tc>
      </w:tr>
      <w:tr w:rsidR="00B67EBC" w:rsidRPr="009B616D" w14:paraId="0D9D2BB5" w14:textId="77777777" w:rsidTr="002A2DD0">
        <w:tc>
          <w:tcPr>
            <w:tcW w:w="4505" w:type="dxa"/>
          </w:tcPr>
          <w:p w14:paraId="51460DDE" w14:textId="7C8BF3CA" w:rsidR="00B67EBC" w:rsidRPr="009B616D" w:rsidRDefault="00B67EBC" w:rsidP="00B67EBC">
            <w:pPr>
              <w:jc w:val="both"/>
              <w:rPr>
                <w:rFonts w:ascii="Arial" w:hAnsi="Arial" w:cs="Arial"/>
                <w:noProof/>
                <w:sz w:val="20"/>
                <w:szCs w:val="20"/>
                <w:lang w:val="cy-GB"/>
              </w:rPr>
            </w:pPr>
            <w:r w:rsidRPr="009B616D">
              <w:rPr>
                <w:rFonts w:ascii="Arial" w:hAnsi="Arial" w:cs="Arial"/>
                <w:b/>
                <w:bCs/>
                <w:noProof/>
                <w:sz w:val="20"/>
                <w:szCs w:val="20"/>
                <w:lang w:val="cy-GB"/>
              </w:rPr>
              <w:t>PT. Fuse Teknologi Indonesia</w:t>
            </w:r>
          </w:p>
        </w:tc>
        <w:tc>
          <w:tcPr>
            <w:tcW w:w="4505" w:type="dxa"/>
          </w:tcPr>
          <w:p w14:paraId="078ED565" w14:textId="77A745C0" w:rsidR="00B67EBC" w:rsidRPr="00B67EBC" w:rsidRDefault="00B67EBC" w:rsidP="00B67EBC">
            <w:pPr>
              <w:jc w:val="both"/>
              <w:rPr>
                <w:rFonts w:ascii="Arial" w:hAnsi="Arial" w:cs="Arial"/>
                <w:noProof/>
                <w:sz w:val="20"/>
                <w:szCs w:val="20"/>
                <w:lang w:val="cy-GB"/>
              </w:rPr>
            </w:pPr>
            <w:r w:rsidRPr="009B616D">
              <w:rPr>
                <w:rFonts w:ascii="Arial" w:hAnsi="Arial" w:cs="Arial"/>
                <w:b/>
                <w:bCs/>
                <w:noProof/>
                <w:sz w:val="20"/>
                <w:szCs w:val="20"/>
                <w:lang w:val="cy-GB"/>
              </w:rPr>
              <w:t>PT. Fuse Teknologi Indonesia</w:t>
            </w:r>
          </w:p>
        </w:tc>
      </w:tr>
      <w:tr w:rsidR="00CC157F" w:rsidRPr="00CC157F" w14:paraId="3A427E0B" w14:textId="77777777" w:rsidTr="002A2DD0">
        <w:tc>
          <w:tcPr>
            <w:tcW w:w="4505" w:type="dxa"/>
          </w:tcPr>
          <w:p w14:paraId="568BFEE2" w14:textId="00C8EFA2" w:rsidR="00B67EBC" w:rsidRPr="00CC157F" w:rsidRDefault="00B67EBC" w:rsidP="00B67EBC">
            <w:pPr>
              <w:jc w:val="both"/>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Rich Palace, Jl. Meruya Ilir Raya No.36-40, RT.8/RW.7, Srengseng, Kembangan, Kota Jakarta Barat, Jakarta 11630</w:t>
            </w:r>
          </w:p>
        </w:tc>
        <w:tc>
          <w:tcPr>
            <w:tcW w:w="4505" w:type="dxa"/>
          </w:tcPr>
          <w:p w14:paraId="53BDFA91" w14:textId="672BC664" w:rsidR="00B67EBC" w:rsidRPr="00CC157F" w:rsidRDefault="00B67EBC" w:rsidP="00B67EBC">
            <w:pPr>
              <w:jc w:val="both"/>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Rich Palace, Jl. Meruya Ilir Raya No.36-40, RT.8/RW.7, Srengseng, Kembangan, Kota Jakarta Barat, Jakarta 11630</w:t>
            </w:r>
          </w:p>
        </w:tc>
      </w:tr>
      <w:tr w:rsidR="00CC157F" w:rsidRPr="00CC157F" w14:paraId="3C4B2AC0" w14:textId="77777777" w:rsidTr="002A2DD0">
        <w:tc>
          <w:tcPr>
            <w:tcW w:w="4505" w:type="dxa"/>
          </w:tcPr>
          <w:p w14:paraId="74304544" w14:textId="596B9BA5" w:rsidR="00B67EBC" w:rsidRPr="00CC157F" w:rsidRDefault="00B67EBC" w:rsidP="00B67EBC">
            <w:pPr>
              <w:tabs>
                <w:tab w:val="left" w:pos="1134"/>
              </w:tabs>
              <w:jc w:val="both"/>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Email</w:t>
            </w:r>
            <w:r w:rsidRPr="00CC157F">
              <w:rPr>
                <w:rFonts w:ascii="Arial" w:hAnsi="Arial" w:cs="Arial"/>
                <w:noProof/>
                <w:color w:val="000000" w:themeColor="text1"/>
                <w:sz w:val="20"/>
                <w:szCs w:val="20"/>
                <w:lang w:val="cy-GB"/>
              </w:rPr>
              <w:tab/>
              <w:t xml:space="preserve">: </w:t>
            </w:r>
            <w:r w:rsidR="005A6D4E">
              <w:rPr>
                <w:rFonts w:ascii="Arial" w:hAnsi="Arial" w:cs="Arial"/>
                <w:noProof/>
                <w:color w:val="000000" w:themeColor="text1"/>
                <w:sz w:val="20"/>
                <w:lang w:val="cy-GB"/>
              </w:rPr>
              <w:t>vip</w:t>
            </w:r>
            <w:r w:rsidR="00CC157F" w:rsidRPr="00CC157F">
              <w:rPr>
                <w:rFonts w:ascii="Arial" w:hAnsi="Arial" w:cs="Arial"/>
                <w:noProof/>
                <w:color w:val="000000" w:themeColor="text1"/>
                <w:sz w:val="20"/>
                <w:lang w:val="cy-GB"/>
              </w:rPr>
              <w:t>@fuse.co.id</w:t>
            </w:r>
          </w:p>
        </w:tc>
        <w:tc>
          <w:tcPr>
            <w:tcW w:w="4505" w:type="dxa"/>
          </w:tcPr>
          <w:p w14:paraId="7ADE46B3" w14:textId="533DE4E1" w:rsidR="00B67EBC" w:rsidRPr="00CC157F" w:rsidRDefault="00B67EBC" w:rsidP="00B67EBC">
            <w:pPr>
              <w:tabs>
                <w:tab w:val="left" w:pos="1300"/>
              </w:tabs>
              <w:jc w:val="both"/>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Email</w:t>
            </w:r>
            <w:r w:rsidRPr="00CC157F">
              <w:rPr>
                <w:rFonts w:ascii="Arial" w:hAnsi="Arial" w:cs="Arial"/>
                <w:noProof/>
                <w:color w:val="000000" w:themeColor="text1"/>
                <w:sz w:val="20"/>
                <w:szCs w:val="20"/>
                <w:lang w:val="cy-GB"/>
              </w:rPr>
              <w:tab/>
              <w:t xml:space="preserve">: </w:t>
            </w:r>
            <w:r w:rsidR="005A6D4E">
              <w:rPr>
                <w:rFonts w:ascii="Arial" w:hAnsi="Arial" w:cs="Arial"/>
                <w:noProof/>
                <w:color w:val="000000" w:themeColor="text1"/>
                <w:sz w:val="20"/>
                <w:lang w:val="cy-GB"/>
              </w:rPr>
              <w:t>vip</w:t>
            </w:r>
            <w:r w:rsidR="00CC157F" w:rsidRPr="00CC157F">
              <w:rPr>
                <w:rFonts w:ascii="Arial" w:hAnsi="Arial" w:cs="Arial"/>
                <w:noProof/>
                <w:color w:val="000000" w:themeColor="text1"/>
                <w:sz w:val="20"/>
                <w:lang w:val="cy-GB"/>
              </w:rPr>
              <w:t>@fuse.co.id</w:t>
            </w:r>
          </w:p>
        </w:tc>
      </w:tr>
      <w:tr w:rsidR="00CC157F" w:rsidRPr="00CC157F" w14:paraId="609FBD3A" w14:textId="77777777" w:rsidTr="002A2DD0">
        <w:tc>
          <w:tcPr>
            <w:tcW w:w="4505" w:type="dxa"/>
          </w:tcPr>
          <w:p w14:paraId="2894E1AE" w14:textId="624A2BBD" w:rsidR="00B67EBC" w:rsidRPr="00CC157F" w:rsidRDefault="00B67EBC" w:rsidP="00B67EBC">
            <w:pPr>
              <w:tabs>
                <w:tab w:val="left" w:pos="1134"/>
              </w:tabs>
              <w:jc w:val="both"/>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Whatsapp</w:t>
            </w:r>
            <w:r w:rsidRPr="00CC157F">
              <w:rPr>
                <w:rFonts w:ascii="Arial" w:hAnsi="Arial" w:cs="Arial"/>
                <w:noProof/>
                <w:color w:val="000000" w:themeColor="text1"/>
                <w:sz w:val="20"/>
                <w:szCs w:val="20"/>
                <w:lang w:val="cy-GB"/>
              </w:rPr>
              <w:tab/>
              <w:t>: +</w:t>
            </w:r>
            <w:r w:rsidRPr="00CC157F">
              <w:rPr>
                <w:rFonts w:ascii="Arial" w:hAnsi="Arial" w:cs="Arial"/>
                <w:noProof/>
                <w:color w:val="000000" w:themeColor="text1"/>
                <w:sz w:val="20"/>
                <w:lang w:val="cy-GB"/>
              </w:rPr>
              <w:t xml:space="preserve">62 </w:t>
            </w:r>
            <w:r w:rsidR="00CC157F" w:rsidRPr="00CC157F">
              <w:rPr>
                <w:rFonts w:ascii="Arial" w:hAnsi="Arial" w:cs="Arial"/>
                <w:noProof/>
                <w:color w:val="000000" w:themeColor="text1"/>
                <w:sz w:val="20"/>
                <w:lang w:val="cy-GB"/>
              </w:rPr>
              <w:t>811</w:t>
            </w:r>
            <w:r w:rsidRPr="00CC157F">
              <w:rPr>
                <w:rFonts w:ascii="Arial" w:hAnsi="Arial" w:cs="Arial"/>
                <w:noProof/>
                <w:color w:val="000000" w:themeColor="text1"/>
                <w:sz w:val="20"/>
                <w:lang w:val="cy-GB"/>
              </w:rPr>
              <w:t xml:space="preserve"> </w:t>
            </w:r>
            <w:r w:rsidR="00CC157F" w:rsidRPr="00CC157F">
              <w:rPr>
                <w:rFonts w:ascii="Arial" w:hAnsi="Arial" w:cs="Arial"/>
                <w:noProof/>
                <w:color w:val="000000" w:themeColor="text1"/>
                <w:sz w:val="20"/>
                <w:lang w:val="cy-GB"/>
              </w:rPr>
              <w:t>994</w:t>
            </w:r>
            <w:r w:rsidRPr="00CC157F">
              <w:rPr>
                <w:rFonts w:ascii="Arial" w:hAnsi="Arial" w:cs="Arial"/>
                <w:noProof/>
                <w:color w:val="000000" w:themeColor="text1"/>
                <w:sz w:val="20"/>
                <w:lang w:val="cy-GB"/>
              </w:rPr>
              <w:t xml:space="preserve"> </w:t>
            </w:r>
            <w:r w:rsidR="00CC157F" w:rsidRPr="00CC157F">
              <w:rPr>
                <w:rFonts w:ascii="Arial" w:hAnsi="Arial" w:cs="Arial"/>
                <w:noProof/>
                <w:color w:val="000000" w:themeColor="text1"/>
                <w:sz w:val="20"/>
                <w:lang w:val="cy-GB"/>
              </w:rPr>
              <w:t>6511</w:t>
            </w:r>
          </w:p>
        </w:tc>
        <w:tc>
          <w:tcPr>
            <w:tcW w:w="4505" w:type="dxa"/>
          </w:tcPr>
          <w:p w14:paraId="72A28A47" w14:textId="74A8198F" w:rsidR="00B67EBC" w:rsidRPr="00CC157F" w:rsidRDefault="00B67EBC" w:rsidP="00B67EBC">
            <w:pPr>
              <w:tabs>
                <w:tab w:val="left" w:pos="1300"/>
              </w:tabs>
              <w:jc w:val="both"/>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Whatsapp</w:t>
            </w:r>
            <w:r w:rsidRPr="00CC157F">
              <w:rPr>
                <w:rFonts w:ascii="Arial" w:hAnsi="Arial" w:cs="Arial"/>
                <w:noProof/>
                <w:color w:val="000000" w:themeColor="text1"/>
                <w:sz w:val="20"/>
                <w:szCs w:val="20"/>
                <w:lang w:val="cy-GB"/>
              </w:rPr>
              <w:tab/>
              <w:t xml:space="preserve">: </w:t>
            </w:r>
            <w:r w:rsidR="00CC157F" w:rsidRPr="00CC157F">
              <w:rPr>
                <w:rFonts w:ascii="Arial" w:hAnsi="Arial" w:cs="Arial"/>
                <w:noProof/>
                <w:color w:val="000000" w:themeColor="text1"/>
                <w:sz w:val="20"/>
                <w:szCs w:val="20"/>
                <w:lang w:val="cy-GB"/>
              </w:rPr>
              <w:t>+</w:t>
            </w:r>
            <w:r w:rsidR="00CC157F" w:rsidRPr="00CC157F">
              <w:rPr>
                <w:rFonts w:ascii="Arial" w:hAnsi="Arial" w:cs="Arial"/>
                <w:noProof/>
                <w:color w:val="000000" w:themeColor="text1"/>
                <w:sz w:val="20"/>
                <w:lang w:val="cy-GB"/>
              </w:rPr>
              <w:t>62 811 994 6511</w:t>
            </w:r>
          </w:p>
        </w:tc>
      </w:tr>
      <w:tr w:rsidR="00CC157F" w:rsidRPr="00CC157F" w14:paraId="4C14546A" w14:textId="77777777" w:rsidTr="002A2DD0">
        <w:tc>
          <w:tcPr>
            <w:tcW w:w="4505" w:type="dxa"/>
          </w:tcPr>
          <w:p w14:paraId="0BD47DCB" w14:textId="2F97ACF0" w:rsidR="00B67EBC" w:rsidRPr="00CC157F" w:rsidRDefault="00B67EBC" w:rsidP="00B67EBC">
            <w:pPr>
              <w:tabs>
                <w:tab w:val="left" w:pos="1134"/>
              </w:tabs>
              <w:jc w:val="both"/>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Telepon</w:t>
            </w:r>
            <w:r w:rsidRPr="00CC157F">
              <w:rPr>
                <w:rFonts w:ascii="Arial" w:hAnsi="Arial" w:cs="Arial"/>
                <w:noProof/>
                <w:color w:val="000000" w:themeColor="text1"/>
                <w:sz w:val="20"/>
                <w:szCs w:val="20"/>
                <w:lang w:val="cy-GB"/>
              </w:rPr>
              <w:tab/>
              <w:t>: +</w:t>
            </w:r>
            <w:r w:rsidRPr="00CC157F">
              <w:rPr>
                <w:rFonts w:ascii="Arial" w:hAnsi="Arial" w:cs="Arial"/>
                <w:noProof/>
                <w:color w:val="000000" w:themeColor="text1"/>
                <w:sz w:val="20"/>
                <w:lang w:val="cy-GB"/>
              </w:rPr>
              <w:t>621 4080 0005</w:t>
            </w:r>
          </w:p>
        </w:tc>
        <w:tc>
          <w:tcPr>
            <w:tcW w:w="4505" w:type="dxa"/>
          </w:tcPr>
          <w:p w14:paraId="71EA7EEE" w14:textId="6D1F047E" w:rsidR="00B67EBC" w:rsidRPr="00CC157F" w:rsidRDefault="00A97F7F" w:rsidP="00B67EBC">
            <w:pPr>
              <w:tabs>
                <w:tab w:val="left" w:pos="1300"/>
              </w:tabs>
              <w:jc w:val="both"/>
              <w:rPr>
                <w:rFonts w:ascii="Arial" w:hAnsi="Arial" w:cs="Arial"/>
                <w:noProof/>
                <w:color w:val="000000" w:themeColor="text1"/>
                <w:sz w:val="20"/>
                <w:szCs w:val="20"/>
                <w:lang w:val="cy-GB"/>
              </w:rPr>
            </w:pPr>
            <w:r>
              <w:rPr>
                <w:rFonts w:ascii="Arial" w:hAnsi="Arial" w:cs="Arial"/>
                <w:noProof/>
                <w:color w:val="000000" w:themeColor="text1"/>
                <w:sz w:val="20"/>
                <w:szCs w:val="20"/>
                <w:lang w:val="cy-GB"/>
              </w:rPr>
              <w:t>Phone</w:t>
            </w:r>
            <w:r w:rsidR="00B67EBC" w:rsidRPr="00CC157F">
              <w:rPr>
                <w:rFonts w:ascii="Arial" w:hAnsi="Arial" w:cs="Arial"/>
                <w:noProof/>
                <w:color w:val="000000" w:themeColor="text1"/>
                <w:sz w:val="20"/>
                <w:szCs w:val="20"/>
                <w:lang w:val="cy-GB"/>
              </w:rPr>
              <w:tab/>
              <w:t>: +</w:t>
            </w:r>
            <w:r w:rsidR="00B67EBC" w:rsidRPr="00CC157F">
              <w:rPr>
                <w:rFonts w:ascii="Arial" w:hAnsi="Arial" w:cs="Arial"/>
                <w:noProof/>
                <w:color w:val="000000" w:themeColor="text1"/>
                <w:sz w:val="20"/>
                <w:lang w:val="cy-GB"/>
              </w:rPr>
              <w:t>621 4080 0005</w:t>
            </w:r>
          </w:p>
        </w:tc>
      </w:tr>
      <w:tr w:rsidR="00CC157F" w:rsidRPr="00CC157F" w14:paraId="388AB205" w14:textId="77777777" w:rsidTr="002A2DD0">
        <w:tc>
          <w:tcPr>
            <w:tcW w:w="4505" w:type="dxa"/>
          </w:tcPr>
          <w:p w14:paraId="114FA6E5" w14:textId="3E7B709E" w:rsidR="00B67EBC" w:rsidRPr="00CC157F" w:rsidRDefault="00B67EBC" w:rsidP="00B67EBC">
            <w:pPr>
              <w:tabs>
                <w:tab w:val="left" w:pos="1134"/>
                <w:tab w:val="left" w:pos="1276"/>
              </w:tabs>
              <w:ind w:left="1134" w:hanging="1134"/>
              <w:jc w:val="both"/>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Jam kerja</w:t>
            </w:r>
            <w:r w:rsidRPr="00CC157F">
              <w:rPr>
                <w:rFonts w:ascii="Arial" w:hAnsi="Arial" w:cs="Arial"/>
                <w:noProof/>
                <w:color w:val="000000" w:themeColor="text1"/>
                <w:sz w:val="20"/>
                <w:szCs w:val="20"/>
                <w:lang w:val="cy-GB"/>
              </w:rPr>
              <w:tab/>
              <w:t xml:space="preserve">: Senin </w:t>
            </w:r>
            <w:r w:rsidR="00294B73" w:rsidRPr="00CC157F">
              <w:rPr>
                <w:rFonts w:ascii="Arial" w:hAnsi="Arial" w:cs="Arial"/>
                <w:noProof/>
                <w:color w:val="000000" w:themeColor="text1"/>
                <w:sz w:val="20"/>
                <w:szCs w:val="20"/>
                <w:lang w:val="cy-GB"/>
              </w:rPr>
              <w:t>–</w:t>
            </w:r>
            <w:r w:rsidRPr="00CC157F">
              <w:rPr>
                <w:rFonts w:ascii="Arial" w:hAnsi="Arial" w:cs="Arial"/>
                <w:noProof/>
                <w:color w:val="000000" w:themeColor="text1"/>
                <w:sz w:val="20"/>
                <w:szCs w:val="20"/>
                <w:lang w:val="cy-GB"/>
              </w:rPr>
              <w:t xml:space="preserve"> Jumat</w:t>
            </w:r>
            <w:r w:rsidR="00294B73" w:rsidRPr="00CC157F">
              <w:rPr>
                <w:rFonts w:ascii="Arial" w:hAnsi="Arial" w:cs="Arial"/>
                <w:noProof/>
                <w:color w:val="000000" w:themeColor="text1"/>
                <w:sz w:val="20"/>
                <w:szCs w:val="20"/>
                <w:lang w:val="cy-GB"/>
              </w:rPr>
              <w:t>,</w:t>
            </w:r>
            <w:r w:rsidRPr="00CC157F">
              <w:rPr>
                <w:rFonts w:ascii="Arial" w:hAnsi="Arial" w:cs="Arial"/>
                <w:noProof/>
                <w:color w:val="000000" w:themeColor="text1"/>
                <w:sz w:val="20"/>
                <w:szCs w:val="20"/>
                <w:lang w:val="cy-GB"/>
              </w:rPr>
              <w:t xml:space="preserve"> </w:t>
            </w:r>
            <w:del w:id="72" w:author="Afrianto Budi" w:date="2019-05-31T15:59:00Z">
              <w:r w:rsidRPr="00CC157F" w:rsidDel="00AA2443">
                <w:rPr>
                  <w:rFonts w:ascii="Arial" w:hAnsi="Arial" w:cs="Arial"/>
                  <w:noProof/>
                  <w:color w:val="000000" w:themeColor="text1"/>
                  <w:sz w:val="20"/>
                  <w:szCs w:val="20"/>
                  <w:lang w:val="cy-GB"/>
                </w:rPr>
                <w:delText>08</w:delText>
              </w:r>
            </w:del>
            <w:ins w:id="73" w:author="Afrianto Budi" w:date="2019-05-31T15:59:00Z">
              <w:r w:rsidR="00AA2443" w:rsidRPr="00CC157F">
                <w:rPr>
                  <w:rFonts w:ascii="Arial" w:hAnsi="Arial" w:cs="Arial"/>
                  <w:noProof/>
                  <w:color w:val="000000" w:themeColor="text1"/>
                  <w:sz w:val="20"/>
                  <w:szCs w:val="20"/>
                  <w:lang w:val="cy-GB"/>
                </w:rPr>
                <w:t>09</w:t>
              </w:r>
            </w:ins>
            <w:r w:rsidRPr="00CC157F">
              <w:rPr>
                <w:rFonts w:ascii="Arial" w:hAnsi="Arial" w:cs="Arial"/>
                <w:noProof/>
                <w:color w:val="000000" w:themeColor="text1"/>
                <w:sz w:val="20"/>
                <w:szCs w:val="20"/>
                <w:lang w:val="cy-GB"/>
              </w:rPr>
              <w:t xml:space="preserve">.00 </w:t>
            </w:r>
            <w:r w:rsidR="00294B73" w:rsidRPr="00CC157F">
              <w:rPr>
                <w:rFonts w:ascii="Arial" w:hAnsi="Arial" w:cs="Arial"/>
                <w:noProof/>
                <w:color w:val="000000" w:themeColor="text1"/>
                <w:sz w:val="20"/>
                <w:szCs w:val="20"/>
                <w:lang w:val="cy-GB"/>
              </w:rPr>
              <w:t>–</w:t>
            </w:r>
            <w:r w:rsidRPr="00CC157F">
              <w:rPr>
                <w:rFonts w:ascii="Arial" w:hAnsi="Arial" w:cs="Arial"/>
                <w:noProof/>
                <w:color w:val="000000" w:themeColor="text1"/>
                <w:sz w:val="20"/>
                <w:szCs w:val="20"/>
                <w:lang w:val="cy-GB"/>
              </w:rPr>
              <w:t xml:space="preserve"> </w:t>
            </w:r>
            <w:del w:id="74" w:author="Afrianto Budi" w:date="2019-05-31T15:59:00Z">
              <w:r w:rsidRPr="00CC157F" w:rsidDel="00AA2443">
                <w:rPr>
                  <w:rFonts w:ascii="Arial" w:hAnsi="Arial" w:cs="Arial"/>
                  <w:noProof/>
                  <w:color w:val="000000" w:themeColor="text1"/>
                  <w:sz w:val="20"/>
                  <w:szCs w:val="20"/>
                  <w:lang w:val="cy-GB"/>
                </w:rPr>
                <w:delText>20</w:delText>
              </w:r>
            </w:del>
            <w:ins w:id="75" w:author="Afrianto Budi" w:date="2019-05-31T15:59:00Z">
              <w:r w:rsidR="00AA2443" w:rsidRPr="00CC157F">
                <w:rPr>
                  <w:rFonts w:ascii="Arial" w:hAnsi="Arial" w:cs="Arial"/>
                  <w:noProof/>
                  <w:color w:val="000000" w:themeColor="text1"/>
                  <w:sz w:val="20"/>
                  <w:szCs w:val="20"/>
                  <w:lang w:val="cy-GB"/>
                </w:rPr>
                <w:t>17</w:t>
              </w:r>
            </w:ins>
            <w:r w:rsidRPr="00CC157F">
              <w:rPr>
                <w:rFonts w:ascii="Arial" w:hAnsi="Arial" w:cs="Arial"/>
                <w:noProof/>
                <w:color w:val="000000" w:themeColor="text1"/>
                <w:sz w:val="20"/>
                <w:szCs w:val="20"/>
                <w:lang w:val="cy-GB"/>
              </w:rPr>
              <w:t xml:space="preserve">.00 </w:t>
            </w:r>
            <w:r w:rsidRPr="00CC157F">
              <w:rPr>
                <w:rFonts w:ascii="Arial" w:hAnsi="Arial" w:cs="Arial"/>
                <w:noProof/>
                <w:color w:val="000000" w:themeColor="text1"/>
                <w:sz w:val="20"/>
                <w:szCs w:val="20"/>
                <w:lang w:val="cy-GB"/>
              </w:rPr>
              <w:tab/>
              <w:t>(Kecuali hari libur nasional)</w:t>
            </w:r>
          </w:p>
        </w:tc>
        <w:tc>
          <w:tcPr>
            <w:tcW w:w="4505" w:type="dxa"/>
          </w:tcPr>
          <w:p w14:paraId="37C26ADF" w14:textId="6FE97450" w:rsidR="00B67EBC" w:rsidRPr="00CC157F" w:rsidRDefault="00B67EBC" w:rsidP="00B67EBC">
            <w:pPr>
              <w:tabs>
                <w:tab w:val="left" w:pos="1300"/>
                <w:tab w:val="left" w:pos="1442"/>
                <w:tab w:val="left" w:pos="1584"/>
              </w:tabs>
              <w:ind w:left="1442" w:hanging="1442"/>
              <w:jc w:val="both"/>
              <w:rPr>
                <w:rFonts w:ascii="Arial" w:hAnsi="Arial" w:cs="Arial"/>
                <w:noProof/>
                <w:color w:val="000000" w:themeColor="text1"/>
                <w:sz w:val="20"/>
                <w:szCs w:val="20"/>
                <w:lang w:val="cy-GB"/>
              </w:rPr>
            </w:pPr>
            <w:r w:rsidRPr="00CC157F">
              <w:rPr>
                <w:rFonts w:ascii="Arial" w:hAnsi="Arial" w:cs="Arial"/>
                <w:noProof/>
                <w:color w:val="000000" w:themeColor="text1"/>
                <w:sz w:val="20"/>
                <w:szCs w:val="20"/>
                <w:lang w:val="cy-GB"/>
              </w:rPr>
              <w:t>Working hour</w:t>
            </w:r>
            <w:r w:rsidRPr="00CC157F">
              <w:rPr>
                <w:rFonts w:ascii="Arial" w:hAnsi="Arial" w:cs="Arial"/>
                <w:noProof/>
                <w:color w:val="000000" w:themeColor="text1"/>
                <w:sz w:val="20"/>
                <w:szCs w:val="20"/>
                <w:lang w:val="cy-GB"/>
              </w:rPr>
              <w:tab/>
              <w:t xml:space="preserve">: </w:t>
            </w:r>
            <w:r w:rsidR="00AB59D5" w:rsidRPr="00CC157F">
              <w:rPr>
                <w:rFonts w:ascii="Arial" w:hAnsi="Arial" w:cs="Arial"/>
                <w:noProof/>
                <w:color w:val="000000" w:themeColor="text1"/>
                <w:sz w:val="20"/>
                <w:szCs w:val="20"/>
                <w:lang w:val="cy-GB"/>
              </w:rPr>
              <w:t>Monday</w:t>
            </w:r>
            <w:r w:rsidRPr="00CC157F">
              <w:rPr>
                <w:rFonts w:ascii="Arial" w:hAnsi="Arial" w:cs="Arial"/>
                <w:noProof/>
                <w:color w:val="000000" w:themeColor="text1"/>
                <w:sz w:val="20"/>
                <w:szCs w:val="20"/>
                <w:lang w:val="cy-GB"/>
              </w:rPr>
              <w:t xml:space="preserve"> – </w:t>
            </w:r>
            <w:r w:rsidR="00AB59D5" w:rsidRPr="00CC157F">
              <w:rPr>
                <w:rFonts w:ascii="Arial" w:hAnsi="Arial" w:cs="Arial"/>
                <w:noProof/>
                <w:color w:val="000000" w:themeColor="text1"/>
                <w:sz w:val="20"/>
                <w:szCs w:val="20"/>
                <w:lang w:val="cy-GB"/>
              </w:rPr>
              <w:t>Friday,</w:t>
            </w:r>
            <w:r w:rsidRPr="00CC157F">
              <w:rPr>
                <w:rFonts w:ascii="Arial" w:hAnsi="Arial" w:cs="Arial"/>
                <w:noProof/>
                <w:color w:val="000000" w:themeColor="text1"/>
                <w:sz w:val="20"/>
                <w:szCs w:val="20"/>
                <w:lang w:val="cy-GB"/>
              </w:rPr>
              <w:t xml:space="preserve"> </w:t>
            </w:r>
            <w:del w:id="76" w:author="Afrianto Budi" w:date="2019-05-31T15:59:00Z">
              <w:r w:rsidRPr="00CC157F" w:rsidDel="00AA2443">
                <w:rPr>
                  <w:rFonts w:ascii="Arial" w:hAnsi="Arial" w:cs="Arial"/>
                  <w:noProof/>
                  <w:color w:val="000000" w:themeColor="text1"/>
                  <w:sz w:val="20"/>
                  <w:szCs w:val="20"/>
                  <w:lang w:val="cy-GB"/>
                </w:rPr>
                <w:delText>08</w:delText>
              </w:r>
            </w:del>
            <w:ins w:id="77" w:author="Afrianto Budi" w:date="2019-05-31T15:59:00Z">
              <w:r w:rsidR="00AA2443" w:rsidRPr="00CC157F">
                <w:rPr>
                  <w:rFonts w:ascii="Arial" w:hAnsi="Arial" w:cs="Arial"/>
                  <w:noProof/>
                  <w:color w:val="000000" w:themeColor="text1"/>
                  <w:sz w:val="20"/>
                  <w:szCs w:val="20"/>
                  <w:lang w:val="cy-GB"/>
                </w:rPr>
                <w:t>09</w:t>
              </w:r>
            </w:ins>
            <w:r w:rsidRPr="00CC157F">
              <w:rPr>
                <w:rFonts w:ascii="Arial" w:hAnsi="Arial" w:cs="Arial"/>
                <w:noProof/>
                <w:color w:val="000000" w:themeColor="text1"/>
                <w:sz w:val="20"/>
                <w:szCs w:val="20"/>
                <w:lang w:val="cy-GB"/>
              </w:rPr>
              <w:t>.00</w:t>
            </w:r>
            <w:r w:rsidR="00294B73" w:rsidRPr="00CC157F">
              <w:rPr>
                <w:rFonts w:ascii="Arial" w:hAnsi="Arial" w:cs="Arial"/>
                <w:noProof/>
                <w:color w:val="000000" w:themeColor="text1"/>
                <w:sz w:val="20"/>
                <w:szCs w:val="20"/>
                <w:lang w:val="cy-GB"/>
              </w:rPr>
              <w:t xml:space="preserve"> – </w:t>
            </w:r>
            <w:del w:id="78" w:author="Afrianto Budi" w:date="2019-05-31T15:59:00Z">
              <w:r w:rsidRPr="00CC157F" w:rsidDel="00AA2443">
                <w:rPr>
                  <w:rFonts w:ascii="Arial" w:hAnsi="Arial" w:cs="Arial"/>
                  <w:noProof/>
                  <w:color w:val="000000" w:themeColor="text1"/>
                  <w:sz w:val="20"/>
                  <w:szCs w:val="20"/>
                  <w:lang w:val="cy-GB"/>
                </w:rPr>
                <w:delText>20</w:delText>
              </w:r>
            </w:del>
            <w:ins w:id="79" w:author="Afrianto Budi" w:date="2019-05-31T15:59:00Z">
              <w:r w:rsidR="00AA2443" w:rsidRPr="00CC157F">
                <w:rPr>
                  <w:rFonts w:ascii="Arial" w:hAnsi="Arial" w:cs="Arial"/>
                  <w:noProof/>
                  <w:color w:val="000000" w:themeColor="text1"/>
                  <w:sz w:val="20"/>
                  <w:szCs w:val="20"/>
                  <w:lang w:val="cy-GB"/>
                </w:rPr>
                <w:t>17</w:t>
              </w:r>
            </w:ins>
            <w:r w:rsidRPr="00CC157F">
              <w:rPr>
                <w:rFonts w:ascii="Arial" w:hAnsi="Arial" w:cs="Arial"/>
                <w:noProof/>
                <w:color w:val="000000" w:themeColor="text1"/>
                <w:sz w:val="20"/>
                <w:szCs w:val="20"/>
                <w:lang w:val="cy-GB"/>
              </w:rPr>
              <w:t>.00 (</w:t>
            </w:r>
            <w:r w:rsidR="00AB59D5" w:rsidRPr="00CC157F">
              <w:rPr>
                <w:rFonts w:ascii="Arial" w:hAnsi="Arial" w:cs="Arial"/>
                <w:noProof/>
                <w:color w:val="000000" w:themeColor="text1"/>
                <w:sz w:val="20"/>
                <w:szCs w:val="20"/>
                <w:lang w:val="cy-GB"/>
              </w:rPr>
              <w:t>Except for national holidays</w:t>
            </w:r>
            <w:r w:rsidRPr="00CC157F">
              <w:rPr>
                <w:rFonts w:ascii="Arial" w:hAnsi="Arial" w:cs="Arial"/>
                <w:noProof/>
                <w:color w:val="000000" w:themeColor="text1"/>
                <w:sz w:val="20"/>
                <w:szCs w:val="20"/>
                <w:lang w:val="cy-GB"/>
              </w:rPr>
              <w:t>)</w:t>
            </w:r>
            <w:r w:rsidR="00CC157F" w:rsidRPr="00CC157F">
              <w:rPr>
                <w:rFonts w:ascii="Arial" w:hAnsi="Arial" w:cs="Arial"/>
                <w:noProof/>
                <w:color w:val="000000" w:themeColor="text1"/>
                <w:sz w:val="20"/>
                <w:szCs w:val="20"/>
                <w:lang w:val="cy-GB"/>
              </w:rPr>
              <w:t xml:space="preserve"> </w:t>
            </w:r>
          </w:p>
        </w:tc>
      </w:tr>
    </w:tbl>
    <w:p w14:paraId="7BF2625A" w14:textId="1CB4237D" w:rsidR="004D34A3" w:rsidRPr="009B616D" w:rsidRDefault="004D34A3">
      <w:pPr>
        <w:rPr>
          <w:noProof/>
          <w:lang w:val="cy-GB"/>
        </w:rPr>
      </w:pPr>
    </w:p>
    <w:p w14:paraId="45C23193" w14:textId="45F4B2F6" w:rsidR="004D34A3" w:rsidRPr="009B616D" w:rsidRDefault="004D34A3">
      <w:pPr>
        <w:rPr>
          <w:noProof/>
          <w:lang w:val="cy-GB"/>
        </w:rPr>
      </w:pPr>
    </w:p>
    <w:p w14:paraId="57826A0C" w14:textId="77777777" w:rsidR="004D34A3" w:rsidRPr="009B616D" w:rsidRDefault="004D34A3">
      <w:pPr>
        <w:rPr>
          <w:noProof/>
          <w:lang w:val="cy-GB"/>
        </w:rPr>
      </w:pPr>
    </w:p>
    <w:p w14:paraId="7027B32D" w14:textId="3E11C7A6" w:rsidR="00B71FEC" w:rsidRPr="00F4083E" w:rsidRDefault="00B71FEC">
      <w:pPr>
        <w:rPr>
          <w:rFonts w:ascii="Arial" w:hAnsi="Arial" w:cs="Arial"/>
          <w:noProof/>
          <w:sz w:val="22"/>
          <w:szCs w:val="22"/>
          <w:lang w:val="cy-GB"/>
        </w:rPr>
      </w:pPr>
    </w:p>
    <w:p w14:paraId="4B250059" w14:textId="658B3663" w:rsidR="00B71FEC" w:rsidRPr="00F4083E" w:rsidRDefault="00B71FEC">
      <w:pPr>
        <w:rPr>
          <w:rFonts w:ascii="Arial" w:hAnsi="Arial" w:cs="Arial"/>
          <w:noProof/>
          <w:sz w:val="22"/>
          <w:szCs w:val="22"/>
          <w:lang w:val="cy-GB"/>
        </w:rPr>
      </w:pPr>
    </w:p>
    <w:p w14:paraId="3CBB9B32" w14:textId="043DA7C2" w:rsidR="00767928" w:rsidRPr="00F4083E" w:rsidRDefault="00767928">
      <w:pPr>
        <w:rPr>
          <w:rFonts w:ascii="Arial" w:hAnsi="Arial" w:cs="Arial"/>
          <w:noProof/>
          <w:sz w:val="22"/>
          <w:szCs w:val="22"/>
          <w:lang w:val="cy-GB"/>
        </w:rPr>
      </w:pPr>
    </w:p>
    <w:p w14:paraId="4C5961BE" w14:textId="1C078C91" w:rsidR="00767928" w:rsidRPr="00F4083E" w:rsidRDefault="00767928">
      <w:pPr>
        <w:rPr>
          <w:rFonts w:ascii="Arial" w:hAnsi="Arial" w:cs="Arial"/>
          <w:noProof/>
          <w:sz w:val="22"/>
          <w:szCs w:val="22"/>
          <w:lang w:val="cy-GB"/>
        </w:rPr>
      </w:pPr>
    </w:p>
    <w:p w14:paraId="68A868A5" w14:textId="1FC37735" w:rsidR="00767928" w:rsidRPr="00F4083E" w:rsidRDefault="00767928">
      <w:pPr>
        <w:rPr>
          <w:rFonts w:ascii="Arial" w:hAnsi="Arial" w:cs="Arial"/>
          <w:noProof/>
          <w:sz w:val="22"/>
          <w:szCs w:val="22"/>
          <w:lang w:val="cy-GB"/>
        </w:rPr>
      </w:pPr>
    </w:p>
    <w:p w14:paraId="28C0E9FF" w14:textId="0BDDA8E4" w:rsidR="00767928" w:rsidRPr="00F4083E" w:rsidRDefault="00767928">
      <w:pPr>
        <w:rPr>
          <w:rFonts w:ascii="Arial" w:hAnsi="Arial" w:cs="Arial"/>
          <w:noProof/>
          <w:sz w:val="22"/>
          <w:szCs w:val="22"/>
          <w:lang w:val="cy-GB"/>
        </w:rPr>
      </w:pPr>
    </w:p>
    <w:p w14:paraId="5F67DDFB" w14:textId="2C2E490A" w:rsidR="00767928" w:rsidRPr="00F4083E" w:rsidRDefault="00767928">
      <w:pPr>
        <w:rPr>
          <w:rFonts w:ascii="Arial" w:hAnsi="Arial" w:cs="Arial"/>
          <w:noProof/>
          <w:sz w:val="22"/>
          <w:szCs w:val="22"/>
          <w:lang w:val="cy-GB"/>
        </w:rPr>
      </w:pPr>
    </w:p>
    <w:p w14:paraId="75F3606D" w14:textId="60563058" w:rsidR="00B71FEC" w:rsidRPr="00F4083E" w:rsidRDefault="00B71FEC">
      <w:pPr>
        <w:rPr>
          <w:rFonts w:ascii="Arial" w:hAnsi="Arial" w:cs="Arial"/>
          <w:noProof/>
          <w:sz w:val="22"/>
          <w:szCs w:val="22"/>
          <w:lang w:val="cy-GB"/>
        </w:rPr>
      </w:pPr>
    </w:p>
    <w:sectPr w:rsidR="00B71FEC" w:rsidRPr="00F4083E" w:rsidSect="00E97870">
      <w:footerReference w:type="default" r:id="rId16"/>
      <w:pgSz w:w="11900" w:h="16840"/>
      <w:pgMar w:top="600" w:right="1440" w:bottom="895" w:left="1440" w:header="708" w:footer="8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frianto Budi" w:date="2019-06-18T09:37:00Z" w:initials="AB">
    <w:p w14:paraId="3AA4927E" w14:textId="2FAAC775" w:rsidR="009049A8" w:rsidRDefault="009049A8">
      <w:pPr>
        <w:pStyle w:val="CommentText"/>
      </w:pPr>
      <w:r>
        <w:rPr>
          <w:rStyle w:val="CommentReference"/>
        </w:rPr>
        <w:annotationRef/>
      </w:r>
      <w:r>
        <w:t>Fuse Privilege Membership</w:t>
      </w:r>
    </w:p>
  </w:comment>
  <w:comment w:id="54" w:author="RVN-91" w:date="2019-06-18T09:37:00Z" w:initials="R">
    <w:p w14:paraId="4CB2DA7C" w14:textId="765A70A6" w:rsidR="00AE501D" w:rsidRDefault="00AE501D">
      <w:pPr>
        <w:pStyle w:val="CommentText"/>
      </w:pPr>
      <w:r>
        <w:rPr>
          <w:rStyle w:val="CommentReference"/>
        </w:rPr>
        <w:annotationRef/>
      </w:r>
      <w:r>
        <w:t xml:space="preserve">Pak </w:t>
      </w:r>
      <w:proofErr w:type="spellStart"/>
      <w:r>
        <w:t>Aan</w:t>
      </w:r>
      <w:proofErr w:type="spellEnd"/>
      <w:r>
        <w:t>, plea</w:t>
      </w:r>
      <w:r w:rsidR="00923144">
        <w:t xml:space="preserve">se </w:t>
      </w:r>
      <w:proofErr w:type="spellStart"/>
      <w:r w:rsidR="00923144">
        <w:t>makesure</w:t>
      </w:r>
      <w:proofErr w:type="spellEnd"/>
      <w:r w:rsidR="00923144">
        <w:t xml:space="preserve"> </w:t>
      </w:r>
      <w:proofErr w:type="spellStart"/>
      <w:r w:rsidR="00923144">
        <w:t>ketentuan</w:t>
      </w:r>
      <w:proofErr w:type="spellEnd"/>
      <w:r>
        <w:t xml:space="preserve"> Fuse Automate</w:t>
      </w:r>
      <w:r w:rsidR="00923144">
        <w:t xml:space="preserve"> </w:t>
      </w:r>
      <w:proofErr w:type="spellStart"/>
      <w:r w:rsidR="00923144">
        <w:t>ini</w:t>
      </w:r>
      <w:proofErr w:type="spellEnd"/>
      <w:r w:rsidR="00923144">
        <w:t xml:space="preserve"> </w:t>
      </w:r>
      <w:proofErr w:type="spellStart"/>
      <w:r w:rsidR="00923144">
        <w:t>apakah</w:t>
      </w:r>
      <w:proofErr w:type="spellEnd"/>
      <w:r w:rsidR="00923144">
        <w:t xml:space="preserve"> </w:t>
      </w:r>
      <w:proofErr w:type="spellStart"/>
      <w:r w:rsidR="00923144">
        <w:t>berlaku</w:t>
      </w:r>
      <w:proofErr w:type="spellEnd"/>
      <w:r w:rsidR="00923144">
        <w:t xml:space="preserve"> </w:t>
      </w:r>
      <w:proofErr w:type="spellStart"/>
      <w:r w:rsidR="00923144">
        <w:t>bagi</w:t>
      </w:r>
      <w:proofErr w:type="spellEnd"/>
      <w:r w:rsidR="00923144">
        <w:t xml:space="preserve"> mobil sewa lepas kunci, dsb.. </w:t>
      </w:r>
    </w:p>
    <w:p w14:paraId="2F1CF404" w14:textId="0772AB7B" w:rsidR="00923144" w:rsidRDefault="00923144">
      <w:pPr>
        <w:pStyle w:val="CommentText"/>
      </w:pPr>
      <w:r>
        <w:t>Untuk menghindari kasus div claim bbrp bulan lalu.</w:t>
      </w:r>
    </w:p>
  </w:comment>
  <w:comment w:id="55" w:author="Afrianto Budi" w:date="2019-06-18T17:30:00Z" w:initials="AB">
    <w:p w14:paraId="75F1FF6E" w14:textId="77777777" w:rsidR="005A6D4E" w:rsidRDefault="005A6D4E">
      <w:pPr>
        <w:pStyle w:val="CommentText"/>
      </w:pPr>
      <w:r>
        <w:rPr>
          <w:rStyle w:val="CommentReference"/>
        </w:rPr>
        <w:annotationRef/>
      </w:r>
      <w:r>
        <w:t>Mbak Joice, ini produk nempel sama produk asuransi. Jadi sebenarnya kita udah set saat beli produk asuransi, customer harus memilih penggunaan pribadi. Jika customer memilih penggunaan komersil, Fuse Automate tidak akan muncul di Fuse.</w:t>
      </w:r>
    </w:p>
    <w:p w14:paraId="081B6D6B" w14:textId="0C45DDE3" w:rsidR="005A6D4E" w:rsidRDefault="005A6D4E">
      <w:pPr>
        <w:pStyle w:val="CommentText"/>
      </w:pPr>
      <w:r>
        <w:t>Anyway, jika asuransi setuju untuk perbaiki mobil di bengkel, kita akan berikan mobil pengganti.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4927E" w15:done="0"/>
  <w15:commentEx w15:paraId="2F1CF404" w15:done="0"/>
  <w15:commentEx w15:paraId="081B6D6B" w15:paraIdParent="2F1CF4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4927E" w16cid:durableId="209BC99E"/>
  <w16cid:commentId w16cid:paraId="2F1CF404" w16cid:durableId="20B37A25"/>
  <w16cid:commentId w16cid:paraId="081B6D6B" w16cid:durableId="20B39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A01DE" w14:textId="77777777" w:rsidR="003D5EB2" w:rsidRDefault="003D5EB2" w:rsidP="00E97870">
      <w:r>
        <w:separator/>
      </w:r>
    </w:p>
  </w:endnote>
  <w:endnote w:type="continuationSeparator" w:id="0">
    <w:p w14:paraId="5C6FBD32" w14:textId="77777777" w:rsidR="003D5EB2" w:rsidRDefault="003D5EB2" w:rsidP="00E9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A7B93" w14:textId="72131082" w:rsidR="00E97870" w:rsidRPr="00224E37" w:rsidRDefault="00E97870" w:rsidP="00E97870">
    <w:pPr>
      <w:pStyle w:val="Footer"/>
      <w:tabs>
        <w:tab w:val="right" w:pos="9020"/>
      </w:tabs>
      <w:spacing w:before="120"/>
      <w:rPr>
        <w:rFonts w:ascii="Arial" w:hAnsi="Arial" w:cs="Arial"/>
        <w:color w:val="FF0000"/>
        <w:sz w:val="20"/>
        <w:szCs w:val="20"/>
      </w:rPr>
    </w:pPr>
    <w:r w:rsidRPr="00224E37">
      <w:rPr>
        <w:rFonts w:ascii="Arial" w:hAnsi="Arial" w:cs="Arial"/>
        <w:b/>
        <w:bCs/>
        <w:noProof/>
        <w:color w:val="FF0000"/>
        <w:sz w:val="20"/>
        <w:szCs w:val="20"/>
        <w:lang w:val="en-US"/>
      </w:rPr>
      <mc:AlternateContent>
        <mc:Choice Requires="wps">
          <w:drawing>
            <wp:anchor distT="0" distB="0" distL="114300" distR="114300" simplePos="0" relativeHeight="251659264" behindDoc="0" locked="0" layoutInCell="1" allowOverlap="1" wp14:anchorId="03A37424" wp14:editId="0E336472">
              <wp:simplePos x="0" y="0"/>
              <wp:positionH relativeFrom="column">
                <wp:posOffset>-1</wp:posOffset>
              </wp:positionH>
              <wp:positionV relativeFrom="paragraph">
                <wp:posOffset>27630</wp:posOffset>
              </wp:positionV>
              <wp:extent cx="5731727" cy="0"/>
              <wp:effectExtent l="0" t="12700" r="21590" b="12700"/>
              <wp:wrapNone/>
              <wp:docPr id="1" name="Straight Connector 1"/>
              <wp:cNvGraphicFramePr/>
              <a:graphic xmlns:a="http://schemas.openxmlformats.org/drawingml/2006/main">
                <a:graphicData uri="http://schemas.microsoft.com/office/word/2010/wordprocessingShape">
                  <wps:wsp>
                    <wps:cNvCnPr/>
                    <wps:spPr>
                      <a:xfrm>
                        <a:off x="0" y="0"/>
                        <a:ext cx="5731727"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409E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2pt" to="451.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" strokecolor="red" strokeweight="1.5pt">
              <v:stroke joinstyle="miter"/>
            </v:line>
          </w:pict>
        </mc:Fallback>
      </mc:AlternateContent>
    </w:r>
    <w:r w:rsidRPr="00224E37">
      <w:rPr>
        <w:rFonts w:ascii="Arial" w:hAnsi="Arial" w:cs="Arial"/>
        <w:b/>
        <w:bCs/>
        <w:color w:val="FF0000"/>
        <w:sz w:val="20"/>
        <w:szCs w:val="20"/>
      </w:rPr>
      <w:t>FUSE AUTOMATE</w:t>
    </w:r>
    <w:r w:rsidRPr="00224E37">
      <w:rPr>
        <w:rFonts w:ascii="Arial" w:hAnsi="Arial" w:cs="Arial"/>
        <w:color w:val="FF0000"/>
        <w:sz w:val="20"/>
        <w:szCs w:val="20"/>
      </w:rPr>
      <w:tab/>
    </w:r>
    <w:r w:rsidRPr="00224E37">
      <w:rPr>
        <w:rFonts w:ascii="Arial" w:hAnsi="Arial" w:cs="Arial"/>
        <w:color w:val="FF0000"/>
        <w:sz w:val="20"/>
        <w:szCs w:val="20"/>
      </w:rPr>
      <w:tab/>
      <w:t xml:space="preserve">Page </w:t>
    </w:r>
    <w:r w:rsidRPr="00224E37">
      <w:rPr>
        <w:rFonts w:ascii="Arial" w:hAnsi="Arial" w:cs="Arial"/>
        <w:color w:val="FF0000"/>
        <w:sz w:val="20"/>
        <w:szCs w:val="20"/>
      </w:rPr>
      <w:fldChar w:fldCharType="begin"/>
    </w:r>
    <w:r w:rsidRPr="00224E37">
      <w:rPr>
        <w:rFonts w:ascii="Arial" w:hAnsi="Arial" w:cs="Arial"/>
        <w:color w:val="FF0000"/>
        <w:sz w:val="20"/>
        <w:szCs w:val="20"/>
      </w:rPr>
      <w:instrText xml:space="preserve"> PAGE  \* Arabic  \* MERGEFORMAT </w:instrText>
    </w:r>
    <w:r w:rsidRPr="00224E37">
      <w:rPr>
        <w:rFonts w:ascii="Arial" w:hAnsi="Arial" w:cs="Arial"/>
        <w:color w:val="FF0000"/>
        <w:sz w:val="20"/>
        <w:szCs w:val="20"/>
      </w:rPr>
      <w:fldChar w:fldCharType="separate"/>
    </w:r>
    <w:r w:rsidR="00664D5E">
      <w:rPr>
        <w:rFonts w:ascii="Arial" w:hAnsi="Arial" w:cs="Arial"/>
        <w:noProof/>
        <w:color w:val="FF0000"/>
        <w:sz w:val="20"/>
        <w:szCs w:val="20"/>
      </w:rPr>
      <w:t>4</w:t>
    </w:r>
    <w:r w:rsidRPr="00224E37">
      <w:rPr>
        <w:rFonts w:ascii="Arial" w:hAnsi="Arial" w:cs="Arial"/>
        <w:color w:val="FF0000"/>
        <w:sz w:val="20"/>
        <w:szCs w:val="20"/>
      </w:rPr>
      <w:fldChar w:fldCharType="end"/>
    </w:r>
    <w:r w:rsidRPr="00224E37">
      <w:rPr>
        <w:rFonts w:ascii="Arial" w:hAnsi="Arial" w:cs="Arial"/>
        <w:color w:val="FF0000"/>
        <w:sz w:val="20"/>
        <w:szCs w:val="20"/>
      </w:rPr>
      <w:t xml:space="preserve"> </w:t>
    </w:r>
    <w:r w:rsidR="00224E37">
      <w:rPr>
        <w:rFonts w:ascii="Arial" w:hAnsi="Arial" w:cs="Arial"/>
        <w:color w:val="FF0000"/>
        <w:sz w:val="20"/>
        <w:szCs w:val="20"/>
      </w:rPr>
      <w:t>of</w:t>
    </w:r>
    <w:r w:rsidRPr="00224E37">
      <w:rPr>
        <w:rFonts w:ascii="Arial" w:hAnsi="Arial" w:cs="Arial"/>
        <w:color w:val="FF0000"/>
        <w:sz w:val="20"/>
        <w:szCs w:val="20"/>
      </w:rPr>
      <w:t xml:space="preserve"> </w:t>
    </w:r>
    <w:r w:rsidRPr="00224E37">
      <w:rPr>
        <w:rFonts w:ascii="Arial" w:hAnsi="Arial" w:cs="Arial"/>
        <w:color w:val="FF0000"/>
        <w:sz w:val="20"/>
        <w:szCs w:val="20"/>
      </w:rPr>
      <w:fldChar w:fldCharType="begin"/>
    </w:r>
    <w:r w:rsidRPr="00224E37">
      <w:rPr>
        <w:rFonts w:ascii="Arial" w:hAnsi="Arial" w:cs="Arial"/>
        <w:color w:val="FF0000"/>
        <w:sz w:val="20"/>
        <w:szCs w:val="20"/>
      </w:rPr>
      <w:instrText xml:space="preserve"> NUMPAGES  \* Arabic  \* MERGEFORMAT </w:instrText>
    </w:r>
    <w:r w:rsidRPr="00224E37">
      <w:rPr>
        <w:rFonts w:ascii="Arial" w:hAnsi="Arial" w:cs="Arial"/>
        <w:color w:val="FF0000"/>
        <w:sz w:val="20"/>
        <w:szCs w:val="20"/>
      </w:rPr>
      <w:fldChar w:fldCharType="separate"/>
    </w:r>
    <w:r w:rsidR="00664D5E">
      <w:rPr>
        <w:rFonts w:ascii="Arial" w:hAnsi="Arial" w:cs="Arial"/>
        <w:noProof/>
        <w:color w:val="FF0000"/>
        <w:sz w:val="20"/>
        <w:szCs w:val="20"/>
      </w:rPr>
      <w:t>4</w:t>
    </w:r>
    <w:r w:rsidRPr="00224E37">
      <w:rPr>
        <w:rFonts w:ascii="Arial" w:hAnsi="Arial" w:cs="Arial"/>
        <w:color w:val="FF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12A72" w14:textId="77777777" w:rsidR="003D5EB2" w:rsidRDefault="003D5EB2" w:rsidP="00E97870">
      <w:r>
        <w:separator/>
      </w:r>
    </w:p>
  </w:footnote>
  <w:footnote w:type="continuationSeparator" w:id="0">
    <w:p w14:paraId="000CD46B" w14:textId="77777777" w:rsidR="003D5EB2" w:rsidRDefault="003D5EB2" w:rsidP="00E97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2874"/>
    <w:multiLevelType w:val="hybridMultilevel"/>
    <w:tmpl w:val="0BCE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D3B17"/>
    <w:multiLevelType w:val="hybridMultilevel"/>
    <w:tmpl w:val="88A8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865BF"/>
    <w:multiLevelType w:val="hybridMultilevel"/>
    <w:tmpl w:val="4F061160"/>
    <w:lvl w:ilvl="0" w:tplc="7B7CD340">
      <w:start w:val="8"/>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609E5"/>
    <w:multiLevelType w:val="hybridMultilevel"/>
    <w:tmpl w:val="D520E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E3EA2"/>
    <w:multiLevelType w:val="hybridMultilevel"/>
    <w:tmpl w:val="92AAE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33ACC"/>
    <w:multiLevelType w:val="hybridMultilevel"/>
    <w:tmpl w:val="BFD27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16882"/>
    <w:multiLevelType w:val="hybridMultilevel"/>
    <w:tmpl w:val="3F923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1221E"/>
    <w:multiLevelType w:val="hybridMultilevel"/>
    <w:tmpl w:val="3A22ACBE"/>
    <w:lvl w:ilvl="0" w:tplc="04090019">
      <w:start w:val="1"/>
      <w:numFmt w:val="lowerLetter"/>
      <w:lvlText w:val="%1."/>
      <w:lvlJc w:val="left"/>
      <w:pPr>
        <w:ind w:left="1183" w:hanging="360"/>
      </w:pPr>
    </w:lvl>
    <w:lvl w:ilvl="1" w:tplc="04090019">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8" w15:restartNumberingAfterBreak="0">
    <w:nsid w:val="4F38606A"/>
    <w:multiLevelType w:val="hybridMultilevel"/>
    <w:tmpl w:val="7554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56D84"/>
    <w:multiLevelType w:val="hybridMultilevel"/>
    <w:tmpl w:val="43BE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4757D"/>
    <w:multiLevelType w:val="hybridMultilevel"/>
    <w:tmpl w:val="FBBAA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753F3"/>
    <w:multiLevelType w:val="hybridMultilevel"/>
    <w:tmpl w:val="697A076E"/>
    <w:lvl w:ilvl="0" w:tplc="539AD5F4">
      <w:start w:val="6"/>
      <w:numFmt w:val="decimal"/>
      <w:lvlText w:val="%1)"/>
      <w:lvlJc w:val="left"/>
      <w:pPr>
        <w:ind w:left="1080" w:hanging="360"/>
      </w:pPr>
      <w:rPr>
        <w:rFonts w:ascii="Segoe UI" w:hAnsi="Segoe UI" w:cs="Segoe UI" w:hint="default"/>
        <w:color w:val="4B4B4B"/>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34194F"/>
    <w:multiLevelType w:val="hybridMultilevel"/>
    <w:tmpl w:val="DB3416DA"/>
    <w:lvl w:ilvl="0" w:tplc="53EE5448">
      <w:start w:val="6"/>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23238"/>
    <w:multiLevelType w:val="hybridMultilevel"/>
    <w:tmpl w:val="FC88708E"/>
    <w:lvl w:ilvl="0" w:tplc="0409000F">
      <w:start w:val="1"/>
      <w:numFmt w:val="decimal"/>
      <w:lvlText w:val="%1."/>
      <w:lvlJc w:val="left"/>
      <w:pPr>
        <w:ind w:left="720" w:hanging="360"/>
      </w:pPr>
    </w:lvl>
    <w:lvl w:ilvl="1" w:tplc="5B7E78B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F2E8A"/>
    <w:multiLevelType w:val="hybridMultilevel"/>
    <w:tmpl w:val="21947B2E"/>
    <w:lvl w:ilvl="0" w:tplc="F6B0502E">
      <w:start w:val="1"/>
      <w:numFmt w:val="bullet"/>
      <w:lvlText w:val="•"/>
      <w:lvlJc w:val="left"/>
      <w:pPr>
        <w:tabs>
          <w:tab w:val="num" w:pos="720"/>
        </w:tabs>
        <w:ind w:left="720" w:hanging="360"/>
      </w:pPr>
      <w:rPr>
        <w:rFonts w:ascii="Arial" w:hAnsi="Arial" w:hint="default"/>
      </w:rPr>
    </w:lvl>
    <w:lvl w:ilvl="1" w:tplc="68064BA4" w:tentative="1">
      <w:start w:val="1"/>
      <w:numFmt w:val="bullet"/>
      <w:lvlText w:val="•"/>
      <w:lvlJc w:val="left"/>
      <w:pPr>
        <w:tabs>
          <w:tab w:val="num" w:pos="1440"/>
        </w:tabs>
        <w:ind w:left="1440" w:hanging="360"/>
      </w:pPr>
      <w:rPr>
        <w:rFonts w:ascii="Arial" w:hAnsi="Arial" w:hint="default"/>
      </w:rPr>
    </w:lvl>
    <w:lvl w:ilvl="2" w:tplc="5E2C1284" w:tentative="1">
      <w:start w:val="1"/>
      <w:numFmt w:val="bullet"/>
      <w:lvlText w:val="•"/>
      <w:lvlJc w:val="left"/>
      <w:pPr>
        <w:tabs>
          <w:tab w:val="num" w:pos="2160"/>
        </w:tabs>
        <w:ind w:left="2160" w:hanging="360"/>
      </w:pPr>
      <w:rPr>
        <w:rFonts w:ascii="Arial" w:hAnsi="Arial" w:hint="default"/>
      </w:rPr>
    </w:lvl>
    <w:lvl w:ilvl="3" w:tplc="909C36D6" w:tentative="1">
      <w:start w:val="1"/>
      <w:numFmt w:val="bullet"/>
      <w:lvlText w:val="•"/>
      <w:lvlJc w:val="left"/>
      <w:pPr>
        <w:tabs>
          <w:tab w:val="num" w:pos="2880"/>
        </w:tabs>
        <w:ind w:left="2880" w:hanging="360"/>
      </w:pPr>
      <w:rPr>
        <w:rFonts w:ascii="Arial" w:hAnsi="Arial" w:hint="default"/>
      </w:rPr>
    </w:lvl>
    <w:lvl w:ilvl="4" w:tplc="0076EFA2" w:tentative="1">
      <w:start w:val="1"/>
      <w:numFmt w:val="bullet"/>
      <w:lvlText w:val="•"/>
      <w:lvlJc w:val="left"/>
      <w:pPr>
        <w:tabs>
          <w:tab w:val="num" w:pos="3600"/>
        </w:tabs>
        <w:ind w:left="3600" w:hanging="360"/>
      </w:pPr>
      <w:rPr>
        <w:rFonts w:ascii="Arial" w:hAnsi="Arial" w:hint="default"/>
      </w:rPr>
    </w:lvl>
    <w:lvl w:ilvl="5" w:tplc="A8B25E72" w:tentative="1">
      <w:start w:val="1"/>
      <w:numFmt w:val="bullet"/>
      <w:lvlText w:val="•"/>
      <w:lvlJc w:val="left"/>
      <w:pPr>
        <w:tabs>
          <w:tab w:val="num" w:pos="4320"/>
        </w:tabs>
        <w:ind w:left="4320" w:hanging="360"/>
      </w:pPr>
      <w:rPr>
        <w:rFonts w:ascii="Arial" w:hAnsi="Arial" w:hint="default"/>
      </w:rPr>
    </w:lvl>
    <w:lvl w:ilvl="6" w:tplc="96D04FC2" w:tentative="1">
      <w:start w:val="1"/>
      <w:numFmt w:val="bullet"/>
      <w:lvlText w:val="•"/>
      <w:lvlJc w:val="left"/>
      <w:pPr>
        <w:tabs>
          <w:tab w:val="num" w:pos="5040"/>
        </w:tabs>
        <w:ind w:left="5040" w:hanging="360"/>
      </w:pPr>
      <w:rPr>
        <w:rFonts w:ascii="Arial" w:hAnsi="Arial" w:hint="default"/>
      </w:rPr>
    </w:lvl>
    <w:lvl w:ilvl="7" w:tplc="13B69BEC" w:tentative="1">
      <w:start w:val="1"/>
      <w:numFmt w:val="bullet"/>
      <w:lvlText w:val="•"/>
      <w:lvlJc w:val="left"/>
      <w:pPr>
        <w:tabs>
          <w:tab w:val="num" w:pos="5760"/>
        </w:tabs>
        <w:ind w:left="5760" w:hanging="360"/>
      </w:pPr>
      <w:rPr>
        <w:rFonts w:ascii="Arial" w:hAnsi="Arial" w:hint="default"/>
      </w:rPr>
    </w:lvl>
    <w:lvl w:ilvl="8" w:tplc="11D8D7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A7084F"/>
    <w:multiLevelType w:val="hybridMultilevel"/>
    <w:tmpl w:val="FFBC7524"/>
    <w:lvl w:ilvl="0" w:tplc="04090019">
      <w:start w:val="1"/>
      <w:numFmt w:val="lowerLetter"/>
      <w:lvlText w:val="%1."/>
      <w:lvlJc w:val="left"/>
      <w:pPr>
        <w:ind w:left="927" w:hanging="360"/>
      </w:pPr>
    </w:lvl>
    <w:lvl w:ilvl="1" w:tplc="0409000F">
      <w:start w:val="1"/>
      <w:numFmt w:val="decimal"/>
      <w:lvlText w:val="%2."/>
      <w:lvlJc w:val="left"/>
      <w:pPr>
        <w:ind w:left="720"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3323A7B"/>
    <w:multiLevelType w:val="hybridMultilevel"/>
    <w:tmpl w:val="09E4BB48"/>
    <w:lvl w:ilvl="0" w:tplc="AF44577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354609"/>
    <w:multiLevelType w:val="hybridMultilevel"/>
    <w:tmpl w:val="3BDE2E08"/>
    <w:lvl w:ilvl="0" w:tplc="1A5A5A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D544B"/>
    <w:multiLevelType w:val="hybridMultilevel"/>
    <w:tmpl w:val="23D4E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F200E"/>
    <w:multiLevelType w:val="hybridMultilevel"/>
    <w:tmpl w:val="F898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417B6"/>
    <w:multiLevelType w:val="multilevel"/>
    <w:tmpl w:val="FFF621DC"/>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8BA445C"/>
    <w:multiLevelType w:val="hybridMultilevel"/>
    <w:tmpl w:val="099AA596"/>
    <w:lvl w:ilvl="0" w:tplc="4BE0276E">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7"/>
  </w:num>
  <w:num w:numId="5">
    <w:abstractNumId w:val="17"/>
  </w:num>
  <w:num w:numId="6">
    <w:abstractNumId w:val="15"/>
  </w:num>
  <w:num w:numId="7">
    <w:abstractNumId w:val="9"/>
  </w:num>
  <w:num w:numId="8">
    <w:abstractNumId w:val="3"/>
  </w:num>
  <w:num w:numId="9">
    <w:abstractNumId w:val="10"/>
  </w:num>
  <w:num w:numId="10">
    <w:abstractNumId w:val="6"/>
  </w:num>
  <w:num w:numId="11">
    <w:abstractNumId w:val="18"/>
  </w:num>
  <w:num w:numId="12">
    <w:abstractNumId w:val="11"/>
  </w:num>
  <w:num w:numId="13">
    <w:abstractNumId w:val="1"/>
  </w:num>
  <w:num w:numId="14">
    <w:abstractNumId w:val="0"/>
  </w:num>
  <w:num w:numId="15">
    <w:abstractNumId w:val="4"/>
  </w:num>
  <w:num w:numId="16">
    <w:abstractNumId w:val="5"/>
  </w:num>
  <w:num w:numId="17">
    <w:abstractNumId w:val="21"/>
  </w:num>
  <w:num w:numId="18">
    <w:abstractNumId w:val="12"/>
  </w:num>
  <w:num w:numId="19">
    <w:abstractNumId w:val="19"/>
  </w:num>
  <w:num w:numId="20">
    <w:abstractNumId w:val="20"/>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04E0"/>
    <w:rsid w:val="00017E58"/>
    <w:rsid w:val="00044F22"/>
    <w:rsid w:val="0005564F"/>
    <w:rsid w:val="00072E34"/>
    <w:rsid w:val="000837DC"/>
    <w:rsid w:val="000B3CFF"/>
    <w:rsid w:val="0011537A"/>
    <w:rsid w:val="00164439"/>
    <w:rsid w:val="00200555"/>
    <w:rsid w:val="00200670"/>
    <w:rsid w:val="0020558D"/>
    <w:rsid w:val="00207E85"/>
    <w:rsid w:val="00224E37"/>
    <w:rsid w:val="002336B5"/>
    <w:rsid w:val="00246C39"/>
    <w:rsid w:val="00286F93"/>
    <w:rsid w:val="00294B73"/>
    <w:rsid w:val="002A2DD0"/>
    <w:rsid w:val="002A3E15"/>
    <w:rsid w:val="002D0F86"/>
    <w:rsid w:val="002D4055"/>
    <w:rsid w:val="002D7B74"/>
    <w:rsid w:val="00320D4A"/>
    <w:rsid w:val="00331401"/>
    <w:rsid w:val="00377E0F"/>
    <w:rsid w:val="003801C7"/>
    <w:rsid w:val="0038305D"/>
    <w:rsid w:val="0038600D"/>
    <w:rsid w:val="003D5EB2"/>
    <w:rsid w:val="003E6EB9"/>
    <w:rsid w:val="00403029"/>
    <w:rsid w:val="00416AC3"/>
    <w:rsid w:val="004339D0"/>
    <w:rsid w:val="00463078"/>
    <w:rsid w:val="00466048"/>
    <w:rsid w:val="004D34A3"/>
    <w:rsid w:val="004F08E7"/>
    <w:rsid w:val="0058410D"/>
    <w:rsid w:val="00594353"/>
    <w:rsid w:val="005A6D4E"/>
    <w:rsid w:val="00664D5E"/>
    <w:rsid w:val="006B17E5"/>
    <w:rsid w:val="006C7FBC"/>
    <w:rsid w:val="006D02F7"/>
    <w:rsid w:val="006E5AC3"/>
    <w:rsid w:val="006F75E8"/>
    <w:rsid w:val="007204E0"/>
    <w:rsid w:val="007364BE"/>
    <w:rsid w:val="00767928"/>
    <w:rsid w:val="00770A55"/>
    <w:rsid w:val="007D51EA"/>
    <w:rsid w:val="007E3DF2"/>
    <w:rsid w:val="007E58DF"/>
    <w:rsid w:val="008B4840"/>
    <w:rsid w:val="008D7686"/>
    <w:rsid w:val="009025EA"/>
    <w:rsid w:val="009049A8"/>
    <w:rsid w:val="00923144"/>
    <w:rsid w:val="009572D6"/>
    <w:rsid w:val="00974B10"/>
    <w:rsid w:val="009B0E4B"/>
    <w:rsid w:val="009B5A41"/>
    <w:rsid w:val="009B616D"/>
    <w:rsid w:val="00A02469"/>
    <w:rsid w:val="00A5329F"/>
    <w:rsid w:val="00A812D0"/>
    <w:rsid w:val="00A93F21"/>
    <w:rsid w:val="00A97F7F"/>
    <w:rsid w:val="00AA2443"/>
    <w:rsid w:val="00AA6497"/>
    <w:rsid w:val="00AB59D5"/>
    <w:rsid w:val="00AD6600"/>
    <w:rsid w:val="00AE501D"/>
    <w:rsid w:val="00B2309B"/>
    <w:rsid w:val="00B33B73"/>
    <w:rsid w:val="00B4443F"/>
    <w:rsid w:val="00B67EBC"/>
    <w:rsid w:val="00B71FEC"/>
    <w:rsid w:val="00B74D2B"/>
    <w:rsid w:val="00B9470D"/>
    <w:rsid w:val="00BB1367"/>
    <w:rsid w:val="00BB1B55"/>
    <w:rsid w:val="00BC54F9"/>
    <w:rsid w:val="00BD0841"/>
    <w:rsid w:val="00C637BB"/>
    <w:rsid w:val="00CC157F"/>
    <w:rsid w:val="00CF4507"/>
    <w:rsid w:val="00D12925"/>
    <w:rsid w:val="00D149AA"/>
    <w:rsid w:val="00D544EA"/>
    <w:rsid w:val="00D54E84"/>
    <w:rsid w:val="00D67415"/>
    <w:rsid w:val="00DB125F"/>
    <w:rsid w:val="00E174F2"/>
    <w:rsid w:val="00E343E1"/>
    <w:rsid w:val="00E441C3"/>
    <w:rsid w:val="00E70ADB"/>
    <w:rsid w:val="00E74D06"/>
    <w:rsid w:val="00E75D45"/>
    <w:rsid w:val="00E7772E"/>
    <w:rsid w:val="00E821FA"/>
    <w:rsid w:val="00E82DCD"/>
    <w:rsid w:val="00E97870"/>
    <w:rsid w:val="00EC39B1"/>
    <w:rsid w:val="00EE1C57"/>
    <w:rsid w:val="00F13339"/>
    <w:rsid w:val="00F260B8"/>
    <w:rsid w:val="00F30721"/>
    <w:rsid w:val="00F4083E"/>
    <w:rsid w:val="00F50F51"/>
    <w:rsid w:val="00F73BA3"/>
    <w:rsid w:val="00F84110"/>
    <w:rsid w:val="00F91963"/>
    <w:rsid w:val="00FB6E41"/>
    <w:rsid w:val="00FC10B4"/>
    <w:rsid w:val="00FC4387"/>
    <w:rsid w:val="00FC6369"/>
    <w:rsid w:val="00FF792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DCFBC"/>
  <w15:docId w15:val="{D16A452E-01EC-A843-8F41-37AAFA39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E0F"/>
    <w:pPr>
      <w:ind w:left="720"/>
      <w:contextualSpacing/>
    </w:pPr>
  </w:style>
  <w:style w:type="paragraph" w:styleId="BalloonText">
    <w:name w:val="Balloon Text"/>
    <w:basedOn w:val="Normal"/>
    <w:link w:val="BalloonTextChar"/>
    <w:uiPriority w:val="99"/>
    <w:semiHidden/>
    <w:unhideWhenUsed/>
    <w:rsid w:val="002006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0670"/>
    <w:rPr>
      <w:rFonts w:ascii="Times New Roman" w:hAnsi="Times New Roman" w:cs="Times New Roman"/>
      <w:sz w:val="18"/>
      <w:szCs w:val="18"/>
    </w:rPr>
  </w:style>
  <w:style w:type="character" w:styleId="Hyperlink">
    <w:name w:val="Hyperlink"/>
    <w:basedOn w:val="DefaultParagraphFont"/>
    <w:uiPriority w:val="99"/>
    <w:unhideWhenUsed/>
    <w:rsid w:val="00200670"/>
    <w:rPr>
      <w:color w:val="0563C1" w:themeColor="hyperlink"/>
      <w:u w:val="single"/>
    </w:rPr>
  </w:style>
  <w:style w:type="character" w:customStyle="1" w:styleId="UnresolvedMention1">
    <w:name w:val="Unresolved Mention1"/>
    <w:basedOn w:val="DefaultParagraphFont"/>
    <w:uiPriority w:val="99"/>
    <w:semiHidden/>
    <w:unhideWhenUsed/>
    <w:rsid w:val="00200670"/>
    <w:rPr>
      <w:color w:val="605E5C"/>
      <w:shd w:val="clear" w:color="auto" w:fill="E1DFDD"/>
    </w:rPr>
  </w:style>
  <w:style w:type="paragraph" w:styleId="Header">
    <w:name w:val="header"/>
    <w:basedOn w:val="Normal"/>
    <w:link w:val="HeaderChar"/>
    <w:uiPriority w:val="99"/>
    <w:unhideWhenUsed/>
    <w:rsid w:val="00E97870"/>
    <w:pPr>
      <w:tabs>
        <w:tab w:val="center" w:pos="4680"/>
        <w:tab w:val="right" w:pos="9360"/>
      </w:tabs>
    </w:pPr>
  </w:style>
  <w:style w:type="character" w:customStyle="1" w:styleId="HeaderChar">
    <w:name w:val="Header Char"/>
    <w:basedOn w:val="DefaultParagraphFont"/>
    <w:link w:val="Header"/>
    <w:uiPriority w:val="99"/>
    <w:rsid w:val="00E97870"/>
  </w:style>
  <w:style w:type="paragraph" w:styleId="Footer">
    <w:name w:val="footer"/>
    <w:basedOn w:val="Normal"/>
    <w:link w:val="FooterChar"/>
    <w:uiPriority w:val="99"/>
    <w:unhideWhenUsed/>
    <w:rsid w:val="00E97870"/>
    <w:pPr>
      <w:tabs>
        <w:tab w:val="center" w:pos="4680"/>
        <w:tab w:val="right" w:pos="9360"/>
      </w:tabs>
    </w:pPr>
  </w:style>
  <w:style w:type="character" w:customStyle="1" w:styleId="FooterChar">
    <w:name w:val="Footer Char"/>
    <w:basedOn w:val="DefaultParagraphFont"/>
    <w:link w:val="Footer"/>
    <w:uiPriority w:val="99"/>
    <w:rsid w:val="00E97870"/>
  </w:style>
  <w:style w:type="character" w:customStyle="1" w:styleId="UnresolvedMention2">
    <w:name w:val="Unresolved Mention2"/>
    <w:basedOn w:val="DefaultParagraphFont"/>
    <w:uiPriority w:val="99"/>
    <w:semiHidden/>
    <w:unhideWhenUsed/>
    <w:rsid w:val="00B67EBC"/>
    <w:rPr>
      <w:color w:val="605E5C"/>
      <w:shd w:val="clear" w:color="auto" w:fill="E1DFDD"/>
    </w:rPr>
  </w:style>
  <w:style w:type="character" w:styleId="CommentReference">
    <w:name w:val="annotation reference"/>
    <w:basedOn w:val="DefaultParagraphFont"/>
    <w:uiPriority w:val="99"/>
    <w:semiHidden/>
    <w:unhideWhenUsed/>
    <w:rsid w:val="009049A8"/>
    <w:rPr>
      <w:sz w:val="16"/>
      <w:szCs w:val="16"/>
    </w:rPr>
  </w:style>
  <w:style w:type="paragraph" w:styleId="CommentText">
    <w:name w:val="annotation text"/>
    <w:basedOn w:val="Normal"/>
    <w:link w:val="CommentTextChar"/>
    <w:uiPriority w:val="99"/>
    <w:semiHidden/>
    <w:unhideWhenUsed/>
    <w:rsid w:val="009049A8"/>
    <w:rPr>
      <w:sz w:val="20"/>
      <w:szCs w:val="20"/>
    </w:rPr>
  </w:style>
  <w:style w:type="character" w:customStyle="1" w:styleId="CommentTextChar">
    <w:name w:val="Comment Text Char"/>
    <w:basedOn w:val="DefaultParagraphFont"/>
    <w:link w:val="CommentText"/>
    <w:uiPriority w:val="99"/>
    <w:semiHidden/>
    <w:rsid w:val="009049A8"/>
    <w:rPr>
      <w:sz w:val="20"/>
      <w:szCs w:val="20"/>
    </w:rPr>
  </w:style>
  <w:style w:type="paragraph" w:styleId="CommentSubject">
    <w:name w:val="annotation subject"/>
    <w:basedOn w:val="CommentText"/>
    <w:next w:val="CommentText"/>
    <w:link w:val="CommentSubjectChar"/>
    <w:uiPriority w:val="99"/>
    <w:semiHidden/>
    <w:unhideWhenUsed/>
    <w:rsid w:val="009049A8"/>
    <w:rPr>
      <w:b/>
      <w:bCs/>
    </w:rPr>
  </w:style>
  <w:style w:type="character" w:customStyle="1" w:styleId="CommentSubjectChar">
    <w:name w:val="Comment Subject Char"/>
    <w:basedOn w:val="CommentTextChar"/>
    <w:link w:val="CommentSubject"/>
    <w:uiPriority w:val="99"/>
    <w:semiHidden/>
    <w:rsid w:val="009049A8"/>
    <w:rPr>
      <w:b/>
      <w:bCs/>
      <w:sz w:val="20"/>
      <w:szCs w:val="20"/>
    </w:rPr>
  </w:style>
  <w:style w:type="paragraph" w:styleId="Revision">
    <w:name w:val="Revision"/>
    <w:hidden/>
    <w:uiPriority w:val="99"/>
    <w:semiHidden/>
    <w:rsid w:val="005A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14270">
      <w:bodyDiv w:val="1"/>
      <w:marLeft w:val="0"/>
      <w:marRight w:val="0"/>
      <w:marTop w:val="0"/>
      <w:marBottom w:val="0"/>
      <w:divBdr>
        <w:top w:val="none" w:sz="0" w:space="0" w:color="auto"/>
        <w:left w:val="none" w:sz="0" w:space="0" w:color="auto"/>
        <w:bottom w:val="none" w:sz="0" w:space="0" w:color="auto"/>
        <w:right w:val="none" w:sz="0" w:space="0" w:color="auto"/>
      </w:divBdr>
      <w:divsChild>
        <w:div w:id="63451723">
          <w:marLeft w:val="547"/>
          <w:marRight w:val="0"/>
          <w:marTop w:val="96"/>
          <w:marBottom w:val="0"/>
          <w:divBdr>
            <w:top w:val="none" w:sz="0" w:space="0" w:color="auto"/>
            <w:left w:val="none" w:sz="0" w:space="0" w:color="auto"/>
            <w:bottom w:val="none" w:sz="0" w:space="0" w:color="auto"/>
            <w:right w:val="none" w:sz="0" w:space="0" w:color="auto"/>
          </w:divBdr>
        </w:div>
        <w:div w:id="1191147189">
          <w:marLeft w:val="547"/>
          <w:marRight w:val="0"/>
          <w:marTop w:val="96"/>
          <w:marBottom w:val="0"/>
          <w:divBdr>
            <w:top w:val="none" w:sz="0" w:space="0" w:color="auto"/>
            <w:left w:val="none" w:sz="0" w:space="0" w:color="auto"/>
            <w:bottom w:val="none" w:sz="0" w:space="0" w:color="auto"/>
            <w:right w:val="none" w:sz="0" w:space="0" w:color="auto"/>
          </w:divBdr>
        </w:div>
        <w:div w:id="1814760200">
          <w:marLeft w:val="547"/>
          <w:marRight w:val="0"/>
          <w:marTop w:val="96"/>
          <w:marBottom w:val="0"/>
          <w:divBdr>
            <w:top w:val="none" w:sz="0" w:space="0" w:color="auto"/>
            <w:left w:val="none" w:sz="0" w:space="0" w:color="auto"/>
            <w:bottom w:val="none" w:sz="0" w:space="0" w:color="auto"/>
            <w:right w:val="none" w:sz="0" w:space="0" w:color="auto"/>
          </w:divBdr>
        </w:div>
        <w:div w:id="746421511">
          <w:marLeft w:val="547"/>
          <w:marRight w:val="0"/>
          <w:marTop w:val="96"/>
          <w:marBottom w:val="0"/>
          <w:divBdr>
            <w:top w:val="none" w:sz="0" w:space="0" w:color="auto"/>
            <w:left w:val="none" w:sz="0" w:space="0" w:color="auto"/>
            <w:bottom w:val="none" w:sz="0" w:space="0" w:color="auto"/>
            <w:right w:val="none" w:sz="0" w:space="0" w:color="auto"/>
          </w:divBdr>
        </w:div>
        <w:div w:id="2051833596">
          <w:marLeft w:val="547"/>
          <w:marRight w:val="0"/>
          <w:marTop w:val="96"/>
          <w:marBottom w:val="0"/>
          <w:divBdr>
            <w:top w:val="none" w:sz="0" w:space="0" w:color="auto"/>
            <w:left w:val="none" w:sz="0" w:space="0" w:color="auto"/>
            <w:bottom w:val="none" w:sz="0" w:space="0" w:color="auto"/>
            <w:right w:val="none" w:sz="0" w:space="0" w:color="auto"/>
          </w:divBdr>
        </w:div>
        <w:div w:id="320038297">
          <w:marLeft w:val="547"/>
          <w:marRight w:val="0"/>
          <w:marTop w:val="96"/>
          <w:marBottom w:val="0"/>
          <w:divBdr>
            <w:top w:val="none" w:sz="0" w:space="0" w:color="auto"/>
            <w:left w:val="none" w:sz="0" w:space="0" w:color="auto"/>
            <w:bottom w:val="none" w:sz="0" w:space="0" w:color="auto"/>
            <w:right w:val="none" w:sz="0" w:space="0" w:color="auto"/>
          </w:divBdr>
        </w:div>
        <w:div w:id="1674603511">
          <w:marLeft w:val="547"/>
          <w:marRight w:val="0"/>
          <w:marTop w:val="96"/>
          <w:marBottom w:val="0"/>
          <w:divBdr>
            <w:top w:val="none" w:sz="0" w:space="0" w:color="auto"/>
            <w:left w:val="none" w:sz="0" w:space="0" w:color="auto"/>
            <w:bottom w:val="none" w:sz="0" w:space="0" w:color="auto"/>
            <w:right w:val="none" w:sz="0" w:space="0" w:color="auto"/>
          </w:divBdr>
        </w:div>
      </w:divsChild>
    </w:div>
    <w:div w:id="932932542">
      <w:bodyDiv w:val="1"/>
      <w:marLeft w:val="0"/>
      <w:marRight w:val="0"/>
      <w:marTop w:val="0"/>
      <w:marBottom w:val="0"/>
      <w:divBdr>
        <w:top w:val="none" w:sz="0" w:space="0" w:color="auto"/>
        <w:left w:val="none" w:sz="0" w:space="0" w:color="auto"/>
        <w:bottom w:val="none" w:sz="0" w:space="0" w:color="auto"/>
        <w:right w:val="none" w:sz="0" w:space="0" w:color="auto"/>
      </w:divBdr>
    </w:div>
    <w:div w:id="1107191004">
      <w:bodyDiv w:val="1"/>
      <w:marLeft w:val="0"/>
      <w:marRight w:val="0"/>
      <w:marTop w:val="0"/>
      <w:marBottom w:val="0"/>
      <w:divBdr>
        <w:top w:val="none" w:sz="0" w:space="0" w:color="auto"/>
        <w:left w:val="none" w:sz="0" w:space="0" w:color="auto"/>
        <w:bottom w:val="none" w:sz="0" w:space="0" w:color="auto"/>
        <w:right w:val="none" w:sz="0" w:space="0" w:color="auto"/>
      </w:divBdr>
    </w:div>
    <w:div w:id="1596403072">
      <w:bodyDiv w:val="1"/>
      <w:marLeft w:val="0"/>
      <w:marRight w:val="0"/>
      <w:marTop w:val="0"/>
      <w:marBottom w:val="0"/>
      <w:divBdr>
        <w:top w:val="none" w:sz="0" w:space="0" w:color="auto"/>
        <w:left w:val="none" w:sz="0" w:space="0" w:color="auto"/>
        <w:bottom w:val="none" w:sz="0" w:space="0" w:color="auto"/>
        <w:right w:val="none" w:sz="0" w:space="0" w:color="auto"/>
      </w:divBdr>
    </w:div>
    <w:div w:id="196673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3B5FA-A674-6344-AD50-89369F0A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4</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Cermati.com</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Afrianto Budi</dc:creator>
  <cp:keywords/>
  <dc:description/>
  <cp:lastModifiedBy>Afrianto Budi</cp:lastModifiedBy>
  <cp:revision>61</cp:revision>
  <dcterms:created xsi:type="dcterms:W3CDTF">2019-05-19T16:49:00Z</dcterms:created>
  <dcterms:modified xsi:type="dcterms:W3CDTF">2019-06-27T12:16:00Z</dcterms:modified>
</cp:coreProperties>
</file>